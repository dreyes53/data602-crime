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9C14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7C952CE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3F3F886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43FF0FB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253FB2A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2D04899" w14:textId="26041B2C" w:rsidR="002923E0" w:rsidRPr="006048C0" w:rsidRDefault="00267CBE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Predicting Crime Frequency in Prince George’s County, Maryland</w:t>
      </w:r>
    </w:p>
    <w:p w14:paraId="5667BBA6" w14:textId="1E5A1F88" w:rsidR="00267CBE" w:rsidRPr="006048C0" w:rsidRDefault="0083049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Cole Bromfield, Edmund Park, Dennis Reyes</w:t>
      </w:r>
    </w:p>
    <w:p w14:paraId="5B6AEF3B" w14:textId="13B7C5CA" w:rsidR="00345744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University of Maryland, College Park</w:t>
      </w:r>
    </w:p>
    <w:p w14:paraId="7EB61EAF" w14:textId="77777777" w:rsidR="009216FC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</w:p>
    <w:p w14:paraId="1CB955D7" w14:textId="784DE876" w:rsidR="009216FC" w:rsidRPr="006048C0" w:rsidRDefault="009216FC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>DATA602 – PCS1</w:t>
      </w:r>
      <w:r w:rsidR="00C17EF5" w:rsidRPr="006048C0">
        <w:rPr>
          <w:rFonts w:ascii="Times New Roman" w:hAnsi="Times New Roman" w:cs="Times New Roman"/>
        </w:rPr>
        <w:t>, Fall 2023</w:t>
      </w:r>
    </w:p>
    <w:p w14:paraId="0BE36F08" w14:textId="61EFA700" w:rsidR="009216FC" w:rsidRPr="006048C0" w:rsidRDefault="00A36DF7" w:rsidP="00595F87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 xml:space="preserve">Prof. Mohammad T. </w:t>
      </w:r>
      <w:proofErr w:type="spellStart"/>
      <w:r w:rsidRPr="006048C0">
        <w:rPr>
          <w:rFonts w:ascii="Times New Roman" w:hAnsi="Times New Roman" w:cs="Times New Roman"/>
        </w:rPr>
        <w:t>Hajiaghayi</w:t>
      </w:r>
      <w:proofErr w:type="spellEnd"/>
    </w:p>
    <w:p w14:paraId="18B5DB27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001BD5B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DCF493A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EB951A5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25AF7B1" w14:textId="77777777" w:rsidR="002923E0" w:rsidRPr="006048C0" w:rsidRDefault="002923E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284D13" w14:textId="77777777" w:rsidR="00C17EF5" w:rsidRDefault="00C17EF5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CF6CA2E" w14:textId="77777777" w:rsidR="006048C0" w:rsidRDefault="006048C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7AA8469" w14:textId="77777777" w:rsidR="006048C0" w:rsidRPr="006048C0" w:rsidRDefault="006048C0" w:rsidP="00C17EF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AD18C79" w14:textId="77777777" w:rsidR="002923E0" w:rsidRPr="006048C0" w:rsidRDefault="002923E0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1205B2" w14:textId="06DD173F" w:rsidR="004156DD" w:rsidRPr="006048C0" w:rsidRDefault="00595F8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lastRenderedPageBreak/>
        <w:t xml:space="preserve">Predicting </w:t>
      </w:r>
      <w:r w:rsidR="00A02747" w:rsidRPr="006048C0">
        <w:rPr>
          <w:rFonts w:ascii="Times New Roman" w:hAnsi="Times New Roman" w:cs="Times New Roman"/>
          <w:b/>
          <w:bCs/>
        </w:rPr>
        <w:t>Crime Frequency in Prince George’s County, Maryland</w:t>
      </w:r>
    </w:p>
    <w:p w14:paraId="4086CF01" w14:textId="77777777" w:rsidR="00A02747" w:rsidRPr="006048C0" w:rsidRDefault="00A0274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E84A30B" w14:textId="3CC26B7C" w:rsidR="00A02747" w:rsidRPr="006048C0" w:rsidRDefault="00A02747" w:rsidP="00595F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Introduction</w:t>
      </w:r>
    </w:p>
    <w:p w14:paraId="54864AC8" w14:textId="73642E1F" w:rsidR="0040123F" w:rsidRPr="006048C0" w:rsidRDefault="00A32BFA" w:rsidP="00A32BFA">
      <w:pPr>
        <w:spacing w:line="480" w:lineRule="auto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  <w:b/>
          <w:bCs/>
        </w:rPr>
        <w:tab/>
      </w:r>
      <w:r w:rsidR="0097080E" w:rsidRPr="006048C0">
        <w:rPr>
          <w:rFonts w:ascii="Times New Roman" w:hAnsi="Times New Roman" w:cs="Times New Roman"/>
        </w:rPr>
        <w:t xml:space="preserve">Located in Maryland just outside of Washington, D.C., Prince George’s County offers </w:t>
      </w:r>
      <w:r w:rsidR="00E52EE7" w:rsidRPr="006048C0">
        <w:rPr>
          <w:rFonts w:ascii="Times New Roman" w:hAnsi="Times New Roman" w:cs="Times New Roman"/>
        </w:rPr>
        <w:t>comprehensive data on crim</w:t>
      </w:r>
      <w:r w:rsidR="00A30427" w:rsidRPr="006048C0">
        <w:rPr>
          <w:rFonts w:ascii="Times New Roman" w:hAnsi="Times New Roman" w:cs="Times New Roman"/>
        </w:rPr>
        <w:t xml:space="preserve">e incidents within the county, going back to 2017.  </w:t>
      </w:r>
      <w:r w:rsidR="00474D65" w:rsidRPr="006048C0">
        <w:rPr>
          <w:rFonts w:ascii="Times New Roman" w:hAnsi="Times New Roman" w:cs="Times New Roman"/>
        </w:rPr>
        <w:t xml:space="preserve">Using Python </w:t>
      </w:r>
      <w:r w:rsidR="008610FE">
        <w:rPr>
          <w:rFonts w:ascii="Times New Roman" w:hAnsi="Times New Roman" w:cs="Times New Roman"/>
        </w:rPr>
        <w:t>in conjunction</w:t>
      </w:r>
      <w:r w:rsidR="00474D65" w:rsidRPr="006048C0">
        <w:rPr>
          <w:rFonts w:ascii="Times New Roman" w:hAnsi="Times New Roman" w:cs="Times New Roman"/>
        </w:rPr>
        <w:t xml:space="preserve"> with </w:t>
      </w:r>
      <w:r w:rsidR="00F757C9">
        <w:rPr>
          <w:rFonts w:ascii="Times New Roman" w:hAnsi="Times New Roman" w:cs="Times New Roman"/>
        </w:rPr>
        <w:t xml:space="preserve">SQL, Json, and </w:t>
      </w:r>
      <w:r w:rsidR="008610FE">
        <w:rPr>
          <w:rFonts w:ascii="Times New Roman" w:hAnsi="Times New Roman" w:cs="Times New Roman"/>
        </w:rPr>
        <w:t>essential libraries</w:t>
      </w:r>
      <w:r w:rsidR="00635832" w:rsidRPr="006048C0">
        <w:rPr>
          <w:rFonts w:ascii="Times New Roman" w:hAnsi="Times New Roman" w:cs="Times New Roman"/>
        </w:rPr>
        <w:t xml:space="preserve"> such as requests, Pandas, and </w:t>
      </w:r>
      <w:r w:rsidR="001F5FA9">
        <w:rPr>
          <w:rFonts w:ascii="Times New Roman" w:hAnsi="Times New Roman" w:cs="Times New Roman"/>
        </w:rPr>
        <w:t>Prophet</w:t>
      </w:r>
      <w:r w:rsidR="00635832" w:rsidRPr="006048C0">
        <w:rPr>
          <w:rFonts w:ascii="Times New Roman" w:hAnsi="Times New Roman" w:cs="Times New Roman"/>
        </w:rPr>
        <w:t xml:space="preserve">, </w:t>
      </w:r>
      <w:r w:rsidR="00AF2545" w:rsidRPr="006048C0">
        <w:rPr>
          <w:rFonts w:ascii="Times New Roman" w:hAnsi="Times New Roman" w:cs="Times New Roman"/>
        </w:rPr>
        <w:t xml:space="preserve">this </w:t>
      </w:r>
      <w:r w:rsidR="00A03497" w:rsidRPr="006048C0">
        <w:rPr>
          <w:rFonts w:ascii="Times New Roman" w:hAnsi="Times New Roman" w:cs="Times New Roman"/>
        </w:rPr>
        <w:t xml:space="preserve">data can be put into a </w:t>
      </w:r>
      <w:r w:rsidR="007D2B7E">
        <w:rPr>
          <w:rFonts w:ascii="Times New Roman" w:hAnsi="Times New Roman" w:cs="Times New Roman"/>
        </w:rPr>
        <w:t xml:space="preserve">structured </w:t>
      </w:r>
      <w:r w:rsidR="00A03497" w:rsidRPr="006048C0">
        <w:rPr>
          <w:rFonts w:ascii="Times New Roman" w:hAnsi="Times New Roman" w:cs="Times New Roman"/>
        </w:rPr>
        <w:t xml:space="preserve">format </w:t>
      </w:r>
      <w:r w:rsidR="00561009" w:rsidRPr="006048C0">
        <w:rPr>
          <w:rFonts w:ascii="Times New Roman" w:hAnsi="Times New Roman" w:cs="Times New Roman"/>
        </w:rPr>
        <w:t xml:space="preserve">that </w:t>
      </w:r>
      <w:r w:rsidR="007D2B7E">
        <w:rPr>
          <w:rFonts w:ascii="Times New Roman" w:hAnsi="Times New Roman" w:cs="Times New Roman"/>
        </w:rPr>
        <w:t>is condu</w:t>
      </w:r>
      <w:r w:rsidR="008610FE">
        <w:rPr>
          <w:rFonts w:ascii="Times New Roman" w:hAnsi="Times New Roman" w:cs="Times New Roman"/>
        </w:rPr>
        <w:t>cive to</w:t>
      </w:r>
      <w:r w:rsidR="00561009" w:rsidRPr="006048C0">
        <w:rPr>
          <w:rFonts w:ascii="Times New Roman" w:hAnsi="Times New Roman" w:cs="Times New Roman"/>
        </w:rPr>
        <w:t xml:space="preserve"> easy analysis and visualization.</w:t>
      </w:r>
      <w:r w:rsidR="00D3233C" w:rsidRPr="006048C0">
        <w:rPr>
          <w:rFonts w:ascii="Times New Roman" w:hAnsi="Times New Roman" w:cs="Times New Roman"/>
        </w:rPr>
        <w:t xml:space="preserve">  </w:t>
      </w:r>
      <w:r w:rsidR="00D10CB5">
        <w:rPr>
          <w:rFonts w:ascii="Times New Roman" w:hAnsi="Times New Roman" w:cs="Times New Roman"/>
        </w:rPr>
        <w:t>Predictive methods</w:t>
      </w:r>
      <w:r w:rsidR="00491517" w:rsidRPr="006048C0">
        <w:rPr>
          <w:rFonts w:ascii="Times New Roman" w:hAnsi="Times New Roman" w:cs="Times New Roman"/>
        </w:rPr>
        <w:t xml:space="preserve"> such as regression analysis </w:t>
      </w:r>
      <w:r w:rsidR="00D10CB5">
        <w:rPr>
          <w:rFonts w:ascii="Times New Roman" w:hAnsi="Times New Roman" w:cs="Times New Roman"/>
        </w:rPr>
        <w:t xml:space="preserve">and Prophet’s additive models </w:t>
      </w:r>
      <w:r w:rsidR="00491517" w:rsidRPr="006048C0">
        <w:rPr>
          <w:rFonts w:ascii="Times New Roman" w:hAnsi="Times New Roman" w:cs="Times New Roman"/>
        </w:rPr>
        <w:t xml:space="preserve">allow for </w:t>
      </w:r>
      <w:r w:rsidR="0044081A">
        <w:rPr>
          <w:rFonts w:ascii="Times New Roman" w:hAnsi="Times New Roman" w:cs="Times New Roman"/>
        </w:rPr>
        <w:t xml:space="preserve">effective forecasts regarding the </w:t>
      </w:r>
      <w:r w:rsidR="00B3011E">
        <w:rPr>
          <w:rFonts w:ascii="Times New Roman" w:hAnsi="Times New Roman" w:cs="Times New Roman"/>
        </w:rPr>
        <w:t>aggregate quantity of total crime occurrences</w:t>
      </w:r>
      <w:r w:rsidR="00C775CF" w:rsidRPr="006048C0">
        <w:rPr>
          <w:rFonts w:ascii="Times New Roman" w:hAnsi="Times New Roman" w:cs="Times New Roman"/>
        </w:rPr>
        <w:t>,</w:t>
      </w:r>
      <w:r w:rsidR="003959B8" w:rsidRPr="006048C0">
        <w:rPr>
          <w:rFonts w:ascii="Times New Roman" w:hAnsi="Times New Roman" w:cs="Times New Roman"/>
        </w:rPr>
        <w:t xml:space="preserve"> as well as more specific subcategories of crime such as homicide, violent crime, etc.</w:t>
      </w:r>
    </w:p>
    <w:p w14:paraId="4D9727CD" w14:textId="11A8736C" w:rsidR="00A32BFA" w:rsidRPr="006048C0" w:rsidRDefault="00682E9E" w:rsidP="0040123F">
      <w:pPr>
        <w:spacing w:line="480" w:lineRule="auto"/>
        <w:jc w:val="center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  <w:b/>
          <w:bCs/>
        </w:rPr>
        <w:t>Background</w:t>
      </w:r>
    </w:p>
    <w:p w14:paraId="0DB0A19F" w14:textId="6AEF0D6A" w:rsidR="00682E9E" w:rsidRPr="006048C0" w:rsidRDefault="007D338A" w:rsidP="00682E9E">
      <w:pPr>
        <w:spacing w:line="480" w:lineRule="auto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ab/>
      </w:r>
      <w:r w:rsidR="007F2E41" w:rsidRPr="006048C0">
        <w:rPr>
          <w:rFonts w:ascii="Times New Roman" w:hAnsi="Times New Roman" w:cs="Times New Roman"/>
        </w:rPr>
        <w:t>The relationship between crime and the calendar is a long-discussed topic</w:t>
      </w:r>
      <w:r w:rsidR="00DC0D36">
        <w:rPr>
          <w:rFonts w:ascii="Times New Roman" w:hAnsi="Times New Roman" w:cs="Times New Roman"/>
        </w:rPr>
        <w:t>, beyond simple long-term trends</w:t>
      </w:r>
      <w:r w:rsidR="002B5FD6" w:rsidRPr="006048C0">
        <w:rPr>
          <w:rFonts w:ascii="Times New Roman" w:hAnsi="Times New Roman" w:cs="Times New Roman"/>
        </w:rPr>
        <w:t>—</w:t>
      </w:r>
      <w:r w:rsidR="00EE6074" w:rsidRPr="006048C0">
        <w:rPr>
          <w:rFonts w:ascii="Times New Roman" w:hAnsi="Times New Roman" w:cs="Times New Roman"/>
        </w:rPr>
        <w:t xml:space="preserve">it is common knowledge that </w:t>
      </w:r>
      <w:r w:rsidR="00D815BA" w:rsidRPr="006048C0">
        <w:rPr>
          <w:rFonts w:ascii="Times New Roman" w:hAnsi="Times New Roman" w:cs="Times New Roman"/>
        </w:rPr>
        <w:t xml:space="preserve">murder rates increase in the summer, resulting in the famous correlation between ice cream sales and murder, oft-used by statistics professors </w:t>
      </w:r>
      <w:proofErr w:type="gramStart"/>
      <w:r w:rsidR="00D815BA" w:rsidRPr="006048C0">
        <w:rPr>
          <w:rFonts w:ascii="Times New Roman" w:hAnsi="Times New Roman" w:cs="Times New Roman"/>
        </w:rPr>
        <w:t>in an attempt to</w:t>
      </w:r>
      <w:proofErr w:type="gramEnd"/>
      <w:r w:rsidR="00D815BA" w:rsidRPr="006048C0">
        <w:rPr>
          <w:rFonts w:ascii="Times New Roman" w:hAnsi="Times New Roman" w:cs="Times New Roman"/>
        </w:rPr>
        <w:t xml:space="preserve"> explain the difference between correlation and causation.  </w:t>
      </w:r>
      <w:r w:rsidR="00787BDE" w:rsidRPr="006048C0">
        <w:rPr>
          <w:rFonts w:ascii="Times New Roman" w:hAnsi="Times New Roman" w:cs="Times New Roman"/>
        </w:rPr>
        <w:t xml:space="preserve">What other trends can we find when we examine </w:t>
      </w:r>
      <w:r w:rsidR="000B26C1">
        <w:rPr>
          <w:rFonts w:ascii="Times New Roman" w:hAnsi="Times New Roman" w:cs="Times New Roman"/>
        </w:rPr>
        <w:t>comprehensive crime data that spans over six years</w:t>
      </w:r>
      <w:r w:rsidR="00693609" w:rsidRPr="006048C0">
        <w:rPr>
          <w:rFonts w:ascii="Times New Roman" w:hAnsi="Times New Roman" w:cs="Times New Roman"/>
        </w:rPr>
        <w:t xml:space="preserve">?   </w:t>
      </w:r>
      <w:r w:rsidR="00171D85">
        <w:rPr>
          <w:rFonts w:ascii="Times New Roman" w:hAnsi="Times New Roman" w:cs="Times New Roman"/>
        </w:rPr>
        <w:t xml:space="preserve">Can we effectively predict the number of total crime occurrences in </w:t>
      </w:r>
      <w:proofErr w:type="gramStart"/>
      <w:r w:rsidR="00171D85">
        <w:rPr>
          <w:rFonts w:ascii="Times New Roman" w:hAnsi="Times New Roman" w:cs="Times New Roman"/>
        </w:rPr>
        <w:t>Prince George’s county</w:t>
      </w:r>
      <w:proofErr w:type="gramEnd"/>
      <w:r w:rsidR="00171D85">
        <w:rPr>
          <w:rFonts w:ascii="Times New Roman" w:hAnsi="Times New Roman" w:cs="Times New Roman"/>
        </w:rPr>
        <w:t xml:space="preserve"> in the next month</w:t>
      </w:r>
      <w:r w:rsidR="008C5186" w:rsidRPr="006048C0">
        <w:rPr>
          <w:rFonts w:ascii="Times New Roman" w:hAnsi="Times New Roman" w:cs="Times New Roman"/>
        </w:rPr>
        <w:t xml:space="preserve">?  </w:t>
      </w:r>
      <w:r w:rsidR="00054B05">
        <w:rPr>
          <w:rFonts w:ascii="Times New Roman" w:hAnsi="Times New Roman" w:cs="Times New Roman"/>
        </w:rPr>
        <w:t xml:space="preserve">Can we achieve greater precision and make the same prediction for the next week?  With </w:t>
      </w:r>
      <w:r w:rsidR="002566A4">
        <w:rPr>
          <w:rFonts w:ascii="Times New Roman" w:hAnsi="Times New Roman" w:cs="Times New Roman"/>
        </w:rPr>
        <w:t>recent weeks utilized as testing data, the</w:t>
      </w:r>
      <w:r w:rsidR="00C13E72" w:rsidRPr="006048C0">
        <w:rPr>
          <w:rFonts w:ascii="Times New Roman" w:hAnsi="Times New Roman" w:cs="Times New Roman"/>
        </w:rPr>
        <w:t xml:space="preserve"> goal of this project is to </w:t>
      </w:r>
      <w:r w:rsidR="002566A4">
        <w:rPr>
          <w:rFonts w:ascii="Times New Roman" w:hAnsi="Times New Roman" w:cs="Times New Roman"/>
        </w:rPr>
        <w:t xml:space="preserve">provide an effective model that delivers to the user </w:t>
      </w:r>
      <w:r w:rsidR="00A37130">
        <w:rPr>
          <w:rFonts w:ascii="Times New Roman" w:hAnsi="Times New Roman" w:cs="Times New Roman"/>
        </w:rPr>
        <w:t xml:space="preserve">a reliable prediction for the </w:t>
      </w:r>
      <w:r w:rsidR="009B043B">
        <w:rPr>
          <w:rFonts w:ascii="Times New Roman" w:hAnsi="Times New Roman" w:cs="Times New Roman"/>
        </w:rPr>
        <w:t>total number of crime occurrences that will take place in the county across the ensuing seven days</w:t>
      </w:r>
      <w:r w:rsidR="00D6259D">
        <w:rPr>
          <w:rFonts w:ascii="Times New Roman" w:hAnsi="Times New Roman" w:cs="Times New Roman"/>
        </w:rPr>
        <w:t xml:space="preserve">, accompanied by a helpful graphic and </w:t>
      </w:r>
      <w:r w:rsidR="001958B3">
        <w:rPr>
          <w:rFonts w:ascii="Times New Roman" w:hAnsi="Times New Roman" w:cs="Times New Roman"/>
        </w:rPr>
        <w:t xml:space="preserve">(admittedly less reliable) day-by-day </w:t>
      </w:r>
      <w:proofErr w:type="gramStart"/>
      <w:r w:rsidR="001958B3">
        <w:rPr>
          <w:rFonts w:ascii="Times New Roman" w:hAnsi="Times New Roman" w:cs="Times New Roman"/>
        </w:rPr>
        <w:t>breakdown</w:t>
      </w:r>
      <w:proofErr w:type="gramEnd"/>
    </w:p>
    <w:p w14:paraId="61BCA825" w14:textId="6D94699F" w:rsidR="00B15411" w:rsidRPr="006048C0" w:rsidRDefault="00B15411" w:rsidP="0094497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Acquiring the Data</w:t>
      </w:r>
    </w:p>
    <w:p w14:paraId="0B677840" w14:textId="25ED0293" w:rsidR="00B15411" w:rsidRPr="0036313B" w:rsidRDefault="0036313B" w:rsidP="003631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</w:rPr>
        <w:t>The</w:t>
      </w:r>
      <w:r w:rsidR="007D7ED2">
        <w:rPr>
          <w:rFonts w:ascii="Times New Roman" w:hAnsi="Times New Roman" w:cs="Times New Roman"/>
        </w:rPr>
        <w:t xml:space="preserve"> historical</w:t>
      </w:r>
      <w:r>
        <w:rPr>
          <w:rFonts w:ascii="Times New Roman" w:hAnsi="Times New Roman" w:cs="Times New Roman"/>
        </w:rPr>
        <w:t xml:space="preserve"> data was found </w:t>
      </w:r>
      <w:r w:rsidR="00EC1CAB">
        <w:rPr>
          <w:rFonts w:ascii="Times New Roman" w:hAnsi="Times New Roman" w:cs="Times New Roman"/>
        </w:rPr>
        <w:t>at data.princegeorgescountymd.gov</w:t>
      </w:r>
      <w:r w:rsidR="00BF4BE2">
        <w:rPr>
          <w:rFonts w:ascii="Times New Roman" w:hAnsi="Times New Roman" w:cs="Times New Roman"/>
        </w:rPr>
        <w:t xml:space="preserve"> and imported </w:t>
      </w:r>
      <w:r w:rsidR="007B2E67">
        <w:rPr>
          <w:rFonts w:ascii="Times New Roman" w:hAnsi="Times New Roman" w:cs="Times New Roman"/>
        </w:rPr>
        <w:t xml:space="preserve">using </w:t>
      </w:r>
      <w:r w:rsidR="00CE506D">
        <w:rPr>
          <w:rFonts w:ascii="Times New Roman" w:hAnsi="Times New Roman" w:cs="Times New Roman"/>
        </w:rPr>
        <w:t xml:space="preserve">requests and </w:t>
      </w:r>
      <w:r w:rsidR="00981662">
        <w:rPr>
          <w:rFonts w:ascii="Times New Roman" w:hAnsi="Times New Roman" w:cs="Times New Roman"/>
        </w:rPr>
        <w:t>Json</w:t>
      </w:r>
      <w:r w:rsidR="00590F2D">
        <w:rPr>
          <w:rFonts w:ascii="Times New Roman" w:hAnsi="Times New Roman" w:cs="Times New Roman"/>
        </w:rPr>
        <w:t xml:space="preserve">.  We converted the data to a list of </w:t>
      </w:r>
      <w:r w:rsidR="002F1270">
        <w:rPr>
          <w:rFonts w:ascii="Times New Roman" w:hAnsi="Times New Roman" w:cs="Times New Roman"/>
        </w:rPr>
        <w:t>dictionaries</w:t>
      </w:r>
      <w:r w:rsidR="00987746">
        <w:rPr>
          <w:rFonts w:ascii="Times New Roman" w:hAnsi="Times New Roman" w:cs="Times New Roman"/>
        </w:rPr>
        <w:t xml:space="preserve">, each containing the </w:t>
      </w:r>
      <w:r w:rsidR="007A7269">
        <w:rPr>
          <w:rFonts w:ascii="Times New Roman" w:hAnsi="Times New Roman" w:cs="Times New Roman"/>
        </w:rPr>
        <w:t xml:space="preserve">details of </w:t>
      </w:r>
      <w:r w:rsidR="00112650">
        <w:rPr>
          <w:rFonts w:ascii="Times New Roman" w:hAnsi="Times New Roman" w:cs="Times New Roman"/>
        </w:rPr>
        <w:t>an individual crime occurrence.</w:t>
      </w:r>
      <w:r w:rsidR="00590F2D">
        <w:rPr>
          <w:rFonts w:ascii="Times New Roman" w:hAnsi="Times New Roman" w:cs="Times New Roman"/>
        </w:rPr>
        <w:t xml:space="preserve"> </w:t>
      </w:r>
      <w:r w:rsidR="00981662">
        <w:rPr>
          <w:rFonts w:ascii="Times New Roman" w:hAnsi="Times New Roman" w:cs="Times New Roman"/>
        </w:rPr>
        <w:t xml:space="preserve">From there, </w:t>
      </w:r>
      <w:r w:rsidR="003073E8">
        <w:rPr>
          <w:rFonts w:ascii="Times New Roman" w:hAnsi="Times New Roman" w:cs="Times New Roman"/>
        </w:rPr>
        <w:t xml:space="preserve">we were able to construct a </w:t>
      </w:r>
      <w:r w:rsidR="003D665E">
        <w:rPr>
          <w:rFonts w:ascii="Times New Roman" w:hAnsi="Times New Roman" w:cs="Times New Roman"/>
        </w:rPr>
        <w:t xml:space="preserve">Pandas </w:t>
      </w:r>
      <w:proofErr w:type="spellStart"/>
      <w:r w:rsidR="003073E8">
        <w:rPr>
          <w:rFonts w:ascii="Times New Roman" w:hAnsi="Times New Roman" w:cs="Times New Roman"/>
        </w:rPr>
        <w:t>DataFrame</w:t>
      </w:r>
      <w:proofErr w:type="spellEnd"/>
      <w:r w:rsidR="003073E8">
        <w:rPr>
          <w:rFonts w:ascii="Times New Roman" w:hAnsi="Times New Roman" w:cs="Times New Roman"/>
        </w:rPr>
        <w:t xml:space="preserve"> </w:t>
      </w:r>
      <w:r w:rsidR="007E2A73">
        <w:rPr>
          <w:rFonts w:ascii="Times New Roman" w:hAnsi="Times New Roman" w:cs="Times New Roman"/>
        </w:rPr>
        <w:t xml:space="preserve">consisting of every crime occurrence </w:t>
      </w:r>
      <w:r w:rsidR="007D7ED2">
        <w:rPr>
          <w:rFonts w:ascii="Times New Roman" w:hAnsi="Times New Roman" w:cs="Times New Roman"/>
        </w:rPr>
        <w:t>from</w:t>
      </w:r>
      <w:r w:rsidR="007E2A73">
        <w:rPr>
          <w:rFonts w:ascii="Times New Roman" w:hAnsi="Times New Roman" w:cs="Times New Roman"/>
        </w:rPr>
        <w:t xml:space="preserve"> February of 2017</w:t>
      </w:r>
      <w:r w:rsidR="007D7ED2">
        <w:rPr>
          <w:rFonts w:ascii="Times New Roman" w:hAnsi="Times New Roman" w:cs="Times New Roman"/>
        </w:rPr>
        <w:t xml:space="preserve"> up until July of 2023</w:t>
      </w:r>
      <w:r w:rsidR="007E2A73">
        <w:rPr>
          <w:rFonts w:ascii="Times New Roman" w:hAnsi="Times New Roman" w:cs="Times New Roman"/>
        </w:rPr>
        <w:t xml:space="preserve">.  </w:t>
      </w:r>
      <w:r w:rsidR="000779FA">
        <w:rPr>
          <w:rFonts w:ascii="Times New Roman" w:hAnsi="Times New Roman" w:cs="Times New Roman"/>
        </w:rPr>
        <w:t xml:space="preserve">For each crime instance, this </w:t>
      </w:r>
      <w:proofErr w:type="spellStart"/>
      <w:r w:rsidR="000779FA">
        <w:rPr>
          <w:rFonts w:ascii="Times New Roman" w:hAnsi="Times New Roman" w:cs="Times New Roman"/>
        </w:rPr>
        <w:t>DataFrame</w:t>
      </w:r>
      <w:proofErr w:type="spellEnd"/>
      <w:r w:rsidR="000779FA">
        <w:rPr>
          <w:rFonts w:ascii="Times New Roman" w:hAnsi="Times New Roman" w:cs="Times New Roman"/>
        </w:rPr>
        <w:t xml:space="preserve"> showed the case ID, date, </w:t>
      </w:r>
      <w:r w:rsidR="00527C7D">
        <w:rPr>
          <w:rFonts w:ascii="Times New Roman" w:hAnsi="Times New Roman" w:cs="Times New Roman"/>
        </w:rPr>
        <w:t>crime type (</w:t>
      </w:r>
      <w:proofErr w:type="gramStart"/>
      <w:r w:rsidR="00527C7D">
        <w:rPr>
          <w:rFonts w:ascii="Times New Roman" w:hAnsi="Times New Roman" w:cs="Times New Roman"/>
        </w:rPr>
        <w:t>e.g.</w:t>
      </w:r>
      <w:proofErr w:type="gramEnd"/>
      <w:r w:rsidR="00527C7D">
        <w:rPr>
          <w:rFonts w:ascii="Times New Roman" w:hAnsi="Times New Roman" w:cs="Times New Roman"/>
        </w:rPr>
        <w:t xml:space="preserve"> theft, homicide, etc.), reporting area, sector of the county (represented by a letter), beat (subsections of each sector)</w:t>
      </w:r>
      <w:r w:rsidR="00FF6F65">
        <w:rPr>
          <w:rFonts w:ascii="Times New Roman" w:hAnsi="Times New Roman" w:cs="Times New Roman"/>
        </w:rPr>
        <w:t>, street at which the incident took place, latitude, longitude, and street number.</w:t>
      </w:r>
      <w:r w:rsidR="007D7ED2">
        <w:rPr>
          <w:rFonts w:ascii="Times New Roman" w:hAnsi="Times New Roman" w:cs="Times New Roman"/>
        </w:rPr>
        <w:t xml:space="preserve">  The </w:t>
      </w:r>
      <w:r w:rsidR="005D6FD5">
        <w:rPr>
          <w:rFonts w:ascii="Times New Roman" w:hAnsi="Times New Roman" w:cs="Times New Roman"/>
        </w:rPr>
        <w:t xml:space="preserve">data pertaining to July of 2023 through the present was </w:t>
      </w:r>
      <w:r w:rsidR="003D665E">
        <w:rPr>
          <w:rFonts w:ascii="Times New Roman" w:hAnsi="Times New Roman" w:cs="Times New Roman"/>
        </w:rPr>
        <w:t xml:space="preserve">found at a separate location on the same website, and the same process for importation was used to create a </w:t>
      </w:r>
      <w:proofErr w:type="spellStart"/>
      <w:r w:rsidR="00E97B86">
        <w:rPr>
          <w:rFonts w:ascii="Times New Roman" w:hAnsi="Times New Roman" w:cs="Times New Roman"/>
        </w:rPr>
        <w:t>DataFrame</w:t>
      </w:r>
      <w:proofErr w:type="spellEnd"/>
      <w:r w:rsidR="00E97B86">
        <w:rPr>
          <w:rFonts w:ascii="Times New Roman" w:hAnsi="Times New Roman" w:cs="Times New Roman"/>
        </w:rPr>
        <w:t xml:space="preserve"> </w:t>
      </w:r>
      <w:r w:rsidR="00E722DB">
        <w:rPr>
          <w:rFonts w:ascii="Times New Roman" w:hAnsi="Times New Roman" w:cs="Times New Roman"/>
        </w:rPr>
        <w:t xml:space="preserve">from this data before the two </w:t>
      </w:r>
      <w:proofErr w:type="spellStart"/>
      <w:r w:rsidR="00E722DB">
        <w:rPr>
          <w:rFonts w:ascii="Times New Roman" w:hAnsi="Times New Roman" w:cs="Times New Roman"/>
        </w:rPr>
        <w:t>DataFrames</w:t>
      </w:r>
      <w:proofErr w:type="spellEnd"/>
      <w:r w:rsidR="00E722DB">
        <w:rPr>
          <w:rFonts w:ascii="Times New Roman" w:hAnsi="Times New Roman" w:cs="Times New Roman"/>
        </w:rPr>
        <w:t xml:space="preserve"> were merged </w:t>
      </w:r>
      <w:r w:rsidR="001857AC">
        <w:rPr>
          <w:rFonts w:ascii="Times New Roman" w:hAnsi="Times New Roman" w:cs="Times New Roman"/>
        </w:rPr>
        <w:t>into one.  Only minor cleanup was required at this point</w:t>
      </w:r>
      <w:r w:rsidR="00E802FE">
        <w:rPr>
          <w:rFonts w:ascii="Times New Roman" w:hAnsi="Times New Roman" w:cs="Times New Roman"/>
        </w:rPr>
        <w:t xml:space="preserve">—using </w:t>
      </w:r>
      <w:r w:rsidR="003B0004">
        <w:rPr>
          <w:rFonts w:ascii="Times New Roman" w:hAnsi="Times New Roman" w:cs="Times New Roman"/>
        </w:rPr>
        <w:t xml:space="preserve">Python’s </w:t>
      </w:r>
      <w:r w:rsidR="00D571AE">
        <w:rPr>
          <w:rFonts w:ascii="Times New Roman" w:hAnsi="Times New Roman" w:cs="Times New Roman"/>
        </w:rPr>
        <w:t>D</w:t>
      </w:r>
      <w:r w:rsidR="003B0004">
        <w:rPr>
          <w:rFonts w:ascii="Times New Roman" w:hAnsi="Times New Roman" w:cs="Times New Roman"/>
        </w:rPr>
        <w:t xml:space="preserve">atetime package, the </w:t>
      </w:r>
      <w:r w:rsidR="002C43B3">
        <w:rPr>
          <w:rFonts w:ascii="Times New Roman" w:hAnsi="Times New Roman" w:cs="Times New Roman"/>
        </w:rPr>
        <w:t xml:space="preserve">entries in the “Date” column were converted to </w:t>
      </w:r>
      <w:r w:rsidR="00D571AE">
        <w:rPr>
          <w:rFonts w:ascii="Times New Roman" w:hAnsi="Times New Roman" w:cs="Times New Roman"/>
        </w:rPr>
        <w:t>Datetime objects, allowing for easier date-related analysis</w:t>
      </w:r>
      <w:r w:rsidR="00E722DB">
        <w:rPr>
          <w:rFonts w:ascii="Times New Roman" w:hAnsi="Times New Roman" w:cs="Times New Roman"/>
        </w:rPr>
        <w:t>.</w:t>
      </w:r>
      <w:r w:rsidR="00D571AE">
        <w:rPr>
          <w:rFonts w:ascii="Times New Roman" w:hAnsi="Times New Roman" w:cs="Times New Roman"/>
        </w:rPr>
        <w:t xml:space="preserve">  </w:t>
      </w:r>
      <w:r w:rsidR="008569F1">
        <w:rPr>
          <w:rFonts w:ascii="Times New Roman" w:hAnsi="Times New Roman" w:cs="Times New Roman"/>
        </w:rPr>
        <w:t xml:space="preserve">This allowed for the creation of an additional column displaying the day of the week </w:t>
      </w:r>
      <w:r w:rsidR="00632793">
        <w:rPr>
          <w:rFonts w:ascii="Times New Roman" w:hAnsi="Times New Roman" w:cs="Times New Roman"/>
        </w:rPr>
        <w:t xml:space="preserve">for each crime occurrence, potentially to be used as an extra feature in making </w:t>
      </w:r>
      <w:r w:rsidR="007F4DC9">
        <w:rPr>
          <w:rFonts w:ascii="Times New Roman" w:hAnsi="Times New Roman" w:cs="Times New Roman"/>
        </w:rPr>
        <w:t>our prediction.</w:t>
      </w:r>
      <w:r w:rsidR="00EF765B">
        <w:rPr>
          <w:rFonts w:ascii="Times New Roman" w:hAnsi="Times New Roman" w:cs="Times New Roman"/>
        </w:rPr>
        <w:t xml:space="preserve">  The head for the </w:t>
      </w:r>
      <w:r w:rsidR="0005187A">
        <w:rPr>
          <w:rFonts w:ascii="Times New Roman" w:hAnsi="Times New Roman" w:cs="Times New Roman"/>
        </w:rPr>
        <w:t xml:space="preserve">cleaned </w:t>
      </w:r>
      <w:proofErr w:type="spellStart"/>
      <w:r w:rsidR="0005187A">
        <w:rPr>
          <w:rFonts w:ascii="Times New Roman" w:hAnsi="Times New Roman" w:cs="Times New Roman"/>
        </w:rPr>
        <w:t>DataFrame</w:t>
      </w:r>
      <w:proofErr w:type="spellEnd"/>
      <w:r w:rsidR="0005187A">
        <w:rPr>
          <w:rFonts w:ascii="Times New Roman" w:hAnsi="Times New Roman" w:cs="Times New Roman"/>
        </w:rPr>
        <w:t xml:space="preserve"> can be seen in figure 1 </w:t>
      </w:r>
      <w:r w:rsidR="000518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77BC0" wp14:editId="10888990">
                <wp:simplePos x="0" y="0"/>
                <wp:positionH relativeFrom="margin">
                  <wp:align>right</wp:align>
                </wp:positionH>
                <wp:positionV relativeFrom="paragraph">
                  <wp:posOffset>3977640</wp:posOffset>
                </wp:positionV>
                <wp:extent cx="5943600" cy="635"/>
                <wp:effectExtent l="0" t="0" r="0" b="0"/>
                <wp:wrapSquare wrapText="bothSides"/>
                <wp:docPr id="794536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75374" w14:textId="607380D5" w:rsidR="00EF765B" w:rsidRPr="00C62471" w:rsidRDefault="00EF765B" w:rsidP="00EF765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31E6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77B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313.2pt;width:468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" stroked="f">
                <v:textbox style="mso-fit-shape-to-text:t" inset="0,0,0,0">
                  <w:txbxContent>
                    <w:p w14:paraId="04475374" w14:textId="607380D5" w:rsidR="00EF765B" w:rsidRPr="00C62471" w:rsidRDefault="00EF765B" w:rsidP="00EF765B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31E6C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8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5DC526F8" wp14:editId="7AC7D558">
            <wp:simplePos x="0" y="0"/>
            <wp:positionH relativeFrom="margin">
              <wp:posOffset>22860</wp:posOffset>
            </wp:positionH>
            <wp:positionV relativeFrom="paragraph">
              <wp:posOffset>3196590</wp:posOffset>
            </wp:positionV>
            <wp:extent cx="5943600" cy="758190"/>
            <wp:effectExtent l="0" t="0" r="0" b="3810"/>
            <wp:wrapSquare wrapText="bothSides"/>
            <wp:docPr id="1349130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098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87A">
        <w:rPr>
          <w:rFonts w:ascii="Times New Roman" w:hAnsi="Times New Roman" w:cs="Times New Roman"/>
        </w:rPr>
        <w:t>below.</w:t>
      </w:r>
    </w:p>
    <w:p w14:paraId="310FA684" w14:textId="1D8B7DD8" w:rsidR="004156DD" w:rsidRPr="006048C0" w:rsidRDefault="00C92B70" w:rsidP="0094497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048C0">
        <w:rPr>
          <w:rFonts w:ascii="Times New Roman" w:hAnsi="Times New Roman" w:cs="Times New Roman"/>
          <w:b/>
          <w:bCs/>
        </w:rPr>
        <w:t>Regression Analysis</w:t>
      </w:r>
    </w:p>
    <w:p w14:paraId="2816B9CC" w14:textId="19A54ECD" w:rsidR="002B5FEF" w:rsidRPr="006048C0" w:rsidRDefault="004156DD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rFonts w:ascii="Times New Roman" w:hAnsi="Times New Roman" w:cs="Times New Roman"/>
        </w:rPr>
        <w:t xml:space="preserve">To generate predictive data about aggregate crime throughout the county, we turned to a logistic regression model, specifically polynomial regression.  From the data we compiled for February of 2017 through November of 2023, we found the best method to be to sort </w:t>
      </w:r>
      <w:proofErr w:type="gramStart"/>
      <w:r w:rsidR="00E615FF" w:rsidRPr="006048C0">
        <w:rPr>
          <w:rFonts w:ascii="Times New Roman" w:hAnsi="Times New Roman" w:cs="Times New Roman"/>
        </w:rPr>
        <w:t>all of</w:t>
      </w:r>
      <w:proofErr w:type="gramEnd"/>
      <w:r w:rsidR="00E615FF" w:rsidRPr="006048C0">
        <w:rPr>
          <w:rFonts w:ascii="Times New Roman" w:hAnsi="Times New Roman" w:cs="Times New Roman"/>
        </w:rPr>
        <w:t xml:space="preserve"> the</w:t>
      </w:r>
      <w:r w:rsidRPr="006048C0">
        <w:rPr>
          <w:rFonts w:ascii="Times New Roman" w:hAnsi="Times New Roman" w:cs="Times New Roman"/>
        </w:rPr>
        <w:t xml:space="preserve"> crime instance</w:t>
      </w:r>
      <w:r w:rsidR="00E615FF" w:rsidRPr="006048C0">
        <w:rPr>
          <w:rFonts w:ascii="Times New Roman" w:hAnsi="Times New Roman" w:cs="Times New Roman"/>
        </w:rPr>
        <w:t>s</w:t>
      </w:r>
      <w:r w:rsidRPr="006048C0">
        <w:rPr>
          <w:rFonts w:ascii="Times New Roman" w:hAnsi="Times New Roman" w:cs="Times New Roman"/>
        </w:rPr>
        <w:t xml:space="preserve"> into </w:t>
      </w:r>
      <w:r w:rsidR="001D63BF" w:rsidRPr="006048C0">
        <w:rPr>
          <w:rFonts w:ascii="Times New Roman" w:hAnsi="Times New Roman" w:cs="Times New Roman"/>
        </w:rPr>
        <w:t>one-month</w:t>
      </w:r>
      <w:r w:rsidRPr="006048C0">
        <w:rPr>
          <w:rFonts w:ascii="Times New Roman" w:hAnsi="Times New Roman" w:cs="Times New Roman"/>
        </w:rPr>
        <w:t xml:space="preserve"> bins, displaying the total number of crimes occurring in any given month.  This process required extensive effort to clean up and process the initial data, </w:t>
      </w:r>
      <w:r w:rsidR="00A0752D" w:rsidRPr="006048C0">
        <w:rPr>
          <w:rFonts w:ascii="Times New Roman" w:hAnsi="Times New Roman" w:cs="Times New Roman"/>
        </w:rPr>
        <w:t xml:space="preserve">but after this initial processing we were able to put </w:t>
      </w:r>
      <w:r w:rsidR="0005187A" w:rsidRPr="006048C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276728" wp14:editId="35A29BBB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3450590" cy="2689860"/>
            <wp:effectExtent l="0" t="0" r="0" b="0"/>
            <wp:wrapSquare wrapText="bothSides"/>
            <wp:docPr id="1282197359" name="Picture 1" descr="A graph of crime in pg coun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7359" name="Picture 1" descr="A graph of crime in pg coun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52D" w:rsidRPr="006048C0">
        <w:rPr>
          <w:rFonts w:ascii="Times New Roman" w:hAnsi="Times New Roman" w:cs="Times New Roman"/>
        </w:rPr>
        <w:t xml:space="preserve">the monthly data into </w:t>
      </w:r>
      <w:r w:rsidRPr="006048C0">
        <w:rPr>
          <w:rFonts w:ascii="Times New Roman" w:hAnsi="Times New Roman" w:cs="Times New Roman"/>
        </w:rPr>
        <w:t xml:space="preserve">a scatter plot, </w:t>
      </w:r>
      <w:r w:rsidR="00A0752D" w:rsidRPr="006048C0">
        <w:rPr>
          <w:rFonts w:ascii="Times New Roman" w:hAnsi="Times New Roman" w:cs="Times New Roman"/>
        </w:rPr>
        <w:t>providing a clear visual for</w:t>
      </w:r>
      <w:r w:rsidRPr="006048C0">
        <w:rPr>
          <w:rFonts w:ascii="Times New Roman" w:hAnsi="Times New Roman" w:cs="Times New Roman"/>
        </w:rPr>
        <w:t xml:space="preserve"> the total number of instances of crime for each month in the specified period</w:t>
      </w:r>
      <w:r w:rsidR="00FA4D40" w:rsidRPr="006048C0">
        <w:rPr>
          <w:rFonts w:ascii="Times New Roman" w:hAnsi="Times New Roman" w:cs="Times New Roman"/>
        </w:rPr>
        <w:t xml:space="preserve"> (Figure </w:t>
      </w:r>
      <w:r w:rsidR="0005187A">
        <w:rPr>
          <w:rFonts w:ascii="Times New Roman" w:hAnsi="Times New Roman" w:cs="Times New Roman"/>
        </w:rPr>
        <w:t>2</w:t>
      </w:r>
      <w:r w:rsidR="00FA4D40" w:rsidRPr="006048C0">
        <w:rPr>
          <w:rFonts w:ascii="Times New Roman" w:hAnsi="Times New Roman" w:cs="Times New Roman"/>
        </w:rPr>
        <w:t xml:space="preserve">).  </w:t>
      </w:r>
      <w:r w:rsidR="00AC4F65" w:rsidRPr="006048C0">
        <w:rPr>
          <w:rFonts w:ascii="Times New Roman" w:hAnsi="Times New Roman" w:cs="Times New Roman"/>
        </w:rPr>
        <w:t>To minimize complexity of regression analysis</w:t>
      </w:r>
      <w:r w:rsidR="0062418F" w:rsidRPr="006048C0">
        <w:rPr>
          <w:rFonts w:ascii="Times New Roman" w:hAnsi="Times New Roman" w:cs="Times New Roman"/>
        </w:rPr>
        <w:t>, the x-axis represents the number of months passed</w:t>
      </w:r>
      <w:r w:rsidR="00AC4F65" w:rsidRPr="006048C0">
        <w:rPr>
          <w:rFonts w:ascii="Times New Roman" w:hAnsi="Times New Roman" w:cs="Times New Roman"/>
        </w:rPr>
        <w:t xml:space="preserve"> since February of 2017</w:t>
      </w:r>
      <w:r w:rsidR="00C969C3" w:rsidRPr="006048C0">
        <w:rPr>
          <w:rFonts w:ascii="Times New Roman" w:hAnsi="Times New Roman" w:cs="Times New Roman"/>
        </w:rPr>
        <w:t xml:space="preserve"> (in other words, </w:t>
      </w:r>
      <w:r w:rsidR="00D6259D"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63043" wp14:editId="235ADAA4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520440" cy="635"/>
                <wp:effectExtent l="0" t="0" r="3810" b="0"/>
                <wp:wrapSquare wrapText="bothSides"/>
                <wp:docPr id="845787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B8F20" w14:textId="0C0B985C" w:rsidR="00FA4D40" w:rsidRPr="00E8352E" w:rsidRDefault="00FA4D40" w:rsidP="00FA4D4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05187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86304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22pt;width:277.2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" stroked="f">
                <v:textbox style="mso-fit-shape-to-text:t" inset="0,0,0,0">
                  <w:txbxContent>
                    <w:p w14:paraId="779B8F20" w14:textId="0C0B985C" w:rsidR="00FA4D40" w:rsidRPr="00E8352E" w:rsidRDefault="00FA4D40" w:rsidP="00FA4D40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05187A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9C3" w:rsidRPr="006048C0">
        <w:rPr>
          <w:rFonts w:ascii="Times New Roman" w:hAnsi="Times New Roman" w:cs="Times New Roman"/>
        </w:rPr>
        <w:t xml:space="preserve">February of 2018 falls at </w:t>
      </w:r>
      <m:oMath>
        <m:r>
          <w:rPr>
            <w:rFonts w:ascii="Cambria Math" w:hAnsi="Cambria Math" w:cs="Times New Roman"/>
          </w:rPr>
          <m:t>x=12</m:t>
        </m:r>
      </m:oMath>
      <w:r w:rsidR="00C969C3" w:rsidRPr="006048C0">
        <w:rPr>
          <w:rFonts w:ascii="Times New Roman" w:eastAsiaTheme="minorEastAsia" w:hAnsi="Times New Roman" w:cs="Times New Roman"/>
        </w:rPr>
        <w:t xml:space="preserve">, February of 2019 falls at </w:t>
      </w:r>
      <m:oMath>
        <m:r>
          <w:rPr>
            <w:rFonts w:ascii="Cambria Math" w:eastAsiaTheme="minorEastAsia" w:hAnsi="Cambria Math" w:cs="Times New Roman"/>
          </w:rPr>
          <m:t>x=24</m:t>
        </m:r>
      </m:oMath>
      <w:r w:rsidR="00C969C3" w:rsidRPr="006048C0">
        <w:rPr>
          <w:rFonts w:ascii="Times New Roman" w:eastAsiaTheme="minorEastAsia" w:hAnsi="Times New Roman" w:cs="Times New Roman"/>
        </w:rPr>
        <w:t>, etc).</w:t>
      </w:r>
    </w:p>
    <w:p w14:paraId="237F35BC" w14:textId="6CA1CE90" w:rsidR="008414F2" w:rsidRDefault="00D6259D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195D4" wp14:editId="70E9994E">
                <wp:simplePos x="0" y="0"/>
                <wp:positionH relativeFrom="column">
                  <wp:posOffset>2392680</wp:posOffset>
                </wp:positionH>
                <wp:positionV relativeFrom="paragraph">
                  <wp:posOffset>3858895</wp:posOffset>
                </wp:positionV>
                <wp:extent cx="3383280" cy="635"/>
                <wp:effectExtent l="0" t="0" r="7620" b="0"/>
                <wp:wrapSquare wrapText="bothSides"/>
                <wp:docPr id="748199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45447D" w14:textId="100DB7ED" w:rsidR="002C3FAD" w:rsidRPr="00E649E1" w:rsidRDefault="002C3FAD" w:rsidP="002C3F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5187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195D4" id="_x0000_s1028" type="#_x0000_t202" style="position:absolute;margin-left:188.4pt;margin-top:303.85pt;width:266.4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" stroked="f">
                <v:textbox style="mso-fit-shape-to-text:t" inset="0,0,0,0">
                  <w:txbxContent>
                    <w:p w14:paraId="6445447D" w14:textId="100DB7ED" w:rsidR="002C3FAD" w:rsidRPr="00E649E1" w:rsidRDefault="002C3FAD" w:rsidP="002C3FA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5187A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48C0">
        <w:rPr>
          <w:noProof/>
        </w:rPr>
        <w:drawing>
          <wp:anchor distT="0" distB="0" distL="114300" distR="114300" simplePos="0" relativeHeight="251661312" behindDoc="0" locked="0" layoutInCell="1" allowOverlap="1" wp14:anchorId="13A9915F" wp14:editId="4A029CC9">
            <wp:simplePos x="0" y="0"/>
            <wp:positionH relativeFrom="margin">
              <wp:posOffset>2184400</wp:posOffset>
            </wp:positionH>
            <wp:positionV relativeFrom="paragraph">
              <wp:posOffset>979805</wp:posOffset>
            </wp:positionV>
            <wp:extent cx="3721735" cy="2797810"/>
            <wp:effectExtent l="0" t="0" r="0" b="2540"/>
            <wp:wrapSquare wrapText="bothSides"/>
            <wp:docPr id="571715141" name="Picture 2" descr="A graph with blue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15141" name="Picture 2" descr="A graph with blue dots and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DD" w:rsidRPr="006048C0">
        <w:rPr>
          <w:rFonts w:ascii="Times New Roman" w:hAnsi="Times New Roman" w:cs="Times New Roman"/>
        </w:rPr>
        <w:t>The subsequent task was to fit this data to a curve.  To avoid a polynomial that would overfit or underfit the data, we ran the regression calculation using 80% of the data as training data for every</w:t>
      </w:r>
      <w:r w:rsidR="001200BB" w:rsidRPr="006048C0">
        <w:rPr>
          <w:rFonts w:ascii="Times New Roman" w:hAnsi="Times New Roman" w:cs="Times New Roman"/>
        </w:rPr>
        <w:t xml:space="preserve"> possible</w:t>
      </w:r>
      <w:r w:rsidR="004156DD" w:rsidRPr="006048C0">
        <w:rPr>
          <w:rFonts w:ascii="Times New Roman" w:hAnsi="Times New Roman" w:cs="Times New Roman"/>
        </w:rPr>
        <w:t xml:space="preserve"> degree of polynomial, from 1 (a line) to </w:t>
      </w:r>
      <w:r w:rsidR="001200BB" w:rsidRPr="006048C0">
        <w:rPr>
          <w:rFonts w:ascii="Times New Roman" w:hAnsi="Times New Roman" w:cs="Times New Roman"/>
        </w:rPr>
        <w:t>5,</w:t>
      </w:r>
      <w:r w:rsidR="004156DD" w:rsidRPr="006048C0">
        <w:rPr>
          <w:rFonts w:ascii="Times New Roman" w:hAnsi="Times New Roman" w:cs="Times New Roman"/>
        </w:rPr>
        <w:t xml:space="preserve"> to determine which generated the lowest mean absolute error with the remaining 20% of the data, used as testing data.</w:t>
      </w:r>
      <w:r w:rsidR="00B632AB" w:rsidRPr="006048C0">
        <w:rPr>
          <w:rFonts w:ascii="Times New Roman" w:hAnsi="Times New Roman" w:cs="Times New Roman"/>
        </w:rPr>
        <w:t xml:space="preserve">  Finally, we </w:t>
      </w:r>
      <w:r w:rsidR="00946E24" w:rsidRPr="006048C0">
        <w:rPr>
          <w:rFonts w:ascii="Times New Roman" w:hAnsi="Times New Roman" w:cs="Times New Roman"/>
        </w:rPr>
        <w:t>used this model to</w:t>
      </w:r>
      <w:r w:rsidR="00B632AB" w:rsidRPr="006048C0">
        <w:rPr>
          <w:rFonts w:ascii="Times New Roman" w:hAnsi="Times New Roman" w:cs="Times New Roman"/>
        </w:rPr>
        <w:t xml:space="preserve"> predict </w:t>
      </w:r>
      <w:r w:rsidR="00946E24" w:rsidRPr="006048C0">
        <w:rPr>
          <w:rFonts w:ascii="Times New Roman" w:hAnsi="Times New Roman" w:cs="Times New Roman"/>
        </w:rPr>
        <w:t>the amount of total crime in</w:t>
      </w:r>
      <w:r w:rsidR="00B632AB" w:rsidRPr="006048C0">
        <w:rPr>
          <w:rFonts w:ascii="Times New Roman" w:hAnsi="Times New Roman" w:cs="Times New Roman"/>
        </w:rPr>
        <w:t xml:space="preserve"> November of 2023 to test the accuracy</w:t>
      </w:r>
      <w:r w:rsidR="00C85B3F" w:rsidRPr="006048C0">
        <w:rPr>
          <w:rFonts w:ascii="Times New Roman" w:hAnsi="Times New Roman" w:cs="Times New Roman"/>
        </w:rPr>
        <w:t xml:space="preserve"> be</w:t>
      </w:r>
      <w:r w:rsidR="00946E24" w:rsidRPr="006048C0">
        <w:rPr>
          <w:rFonts w:ascii="Times New Roman" w:hAnsi="Times New Roman" w:cs="Times New Roman"/>
        </w:rPr>
        <w:t>fore using the model to predict December of 2023.</w:t>
      </w:r>
      <w:r w:rsidR="008E4A4C" w:rsidRPr="006048C0">
        <w:rPr>
          <w:rFonts w:ascii="Times New Roman" w:hAnsi="Times New Roman" w:cs="Times New Roman"/>
        </w:rPr>
        <w:t xml:space="preserve">  </w:t>
      </w:r>
      <w:r w:rsidR="004156DD" w:rsidRPr="006048C0">
        <w:rPr>
          <w:rFonts w:ascii="Times New Roman" w:hAnsi="Times New Roman" w:cs="Times New Roman"/>
        </w:rPr>
        <w:t xml:space="preserve">Ultimately, the degree </w:t>
      </w:r>
      <w:r w:rsidR="00684886" w:rsidRPr="006048C0">
        <w:rPr>
          <w:rFonts w:ascii="Times New Roman" w:hAnsi="Times New Roman" w:cs="Times New Roman"/>
        </w:rPr>
        <w:t>4</w:t>
      </w:r>
      <w:r w:rsidR="004156DD" w:rsidRPr="006048C0">
        <w:rPr>
          <w:rFonts w:ascii="Times New Roman" w:hAnsi="Times New Roman" w:cs="Times New Roman"/>
        </w:rPr>
        <w:t xml:space="preserve"> polynomial</w:t>
      </w:r>
      <w:r w:rsidR="00980806">
        <w:rPr>
          <w:rFonts w:ascii="Times New Roman" w:hAnsi="Times New Roman" w:cs="Times New Roman"/>
        </w:rPr>
        <w:t xml:space="preserve"> (see figure 3)</w:t>
      </w:r>
      <w:r w:rsidR="004156DD" w:rsidRPr="006048C0">
        <w:rPr>
          <w:rFonts w:ascii="Times New Roman" w:hAnsi="Times New Roman" w:cs="Times New Roman"/>
        </w:rPr>
        <w:t xml:space="preserve"> was found to generate the lowest </w:t>
      </w:r>
      <w:r w:rsidR="00684886" w:rsidRPr="006048C0">
        <w:rPr>
          <w:rFonts w:ascii="Times New Roman" w:hAnsi="Times New Roman" w:cs="Times New Roman"/>
        </w:rPr>
        <w:t xml:space="preserve">mean absolute </w:t>
      </w:r>
      <w:proofErr w:type="gramStart"/>
      <w:r w:rsidR="004156DD" w:rsidRPr="006048C0">
        <w:rPr>
          <w:rFonts w:ascii="Times New Roman" w:hAnsi="Times New Roman" w:cs="Times New Roman"/>
        </w:rPr>
        <w:t>error</w:t>
      </w:r>
      <w:r w:rsidR="008E4A4C" w:rsidRPr="006048C0">
        <w:rPr>
          <w:rFonts w:ascii="Times New Roman" w:hAnsi="Times New Roman" w:cs="Times New Roman"/>
        </w:rPr>
        <w:t>, and</w:t>
      </w:r>
      <w:proofErr w:type="gramEnd"/>
      <w:r w:rsidR="008E4A4C" w:rsidRPr="006048C0">
        <w:rPr>
          <w:rFonts w:ascii="Times New Roman" w:hAnsi="Times New Roman" w:cs="Times New Roman"/>
        </w:rPr>
        <w:t xml:space="preserve"> predicted 2,789 total crime instances for the month of December 2023</w:t>
      </w:r>
      <w:r w:rsidR="004156DD" w:rsidRPr="006048C0">
        <w:rPr>
          <w:rFonts w:ascii="Times New Roman" w:hAnsi="Times New Roman" w:cs="Times New Roman"/>
        </w:rPr>
        <w:t>.</w:t>
      </w:r>
    </w:p>
    <w:p w14:paraId="4C04766A" w14:textId="4C77CA89" w:rsidR="004156DD" w:rsidRPr="006048C0" w:rsidRDefault="00196273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501D6E" wp14:editId="6DC3E825">
            <wp:simplePos x="0" y="0"/>
            <wp:positionH relativeFrom="margin">
              <wp:align>left</wp:align>
            </wp:positionH>
            <wp:positionV relativeFrom="paragraph">
              <wp:posOffset>1049020</wp:posOffset>
            </wp:positionV>
            <wp:extent cx="3924300" cy="2972435"/>
            <wp:effectExtent l="0" t="0" r="0" b="0"/>
            <wp:wrapSquare wrapText="bothSides"/>
            <wp:docPr id="1530771726" name="Picture 3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71726" name="Picture 3" descr="A graph with a red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373" cy="297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DD" w:rsidRPr="006048C0">
        <w:rPr>
          <w:rFonts w:ascii="Times New Roman" w:hAnsi="Times New Roman" w:cs="Times New Roman"/>
        </w:rPr>
        <w:t xml:space="preserve">An identical process was done with various types of crime.  After separating </w:t>
      </w:r>
      <w:r w:rsidR="002D7059" w:rsidRPr="006048C0">
        <w:rPr>
          <w:rFonts w:ascii="Times New Roman" w:hAnsi="Times New Roman" w:cs="Times New Roman"/>
        </w:rPr>
        <w:t>violent crime</w:t>
      </w:r>
      <w:r w:rsidR="004156DD" w:rsidRPr="006048C0">
        <w:rPr>
          <w:rFonts w:ascii="Times New Roman" w:hAnsi="Times New Roman" w:cs="Times New Roman"/>
        </w:rPr>
        <w:t xml:space="preserve"> into </w:t>
      </w:r>
      <w:r w:rsidR="002D7059" w:rsidRPr="006048C0">
        <w:rPr>
          <w:rFonts w:ascii="Times New Roman" w:hAnsi="Times New Roman" w:cs="Times New Roman"/>
        </w:rPr>
        <w:t>its</w:t>
      </w:r>
      <w:r w:rsidR="004156DD" w:rsidRPr="006048C0">
        <w:rPr>
          <w:rFonts w:ascii="Times New Roman" w:hAnsi="Times New Roman" w:cs="Times New Roman"/>
        </w:rPr>
        <w:t xml:space="preserve"> own </w:t>
      </w:r>
      <w:proofErr w:type="spellStart"/>
      <w:r w:rsidR="004156DD" w:rsidRPr="006048C0">
        <w:rPr>
          <w:rFonts w:ascii="Times New Roman" w:hAnsi="Times New Roman" w:cs="Times New Roman"/>
        </w:rPr>
        <w:t>DataFrame</w:t>
      </w:r>
      <w:proofErr w:type="spellEnd"/>
      <w:r w:rsidR="002D7059" w:rsidRPr="006048C0">
        <w:rPr>
          <w:rFonts w:ascii="Times New Roman" w:hAnsi="Times New Roman" w:cs="Times New Roman"/>
        </w:rPr>
        <w:t xml:space="preserve"> (using the categories “</w:t>
      </w:r>
      <w:r w:rsidR="00637ACA" w:rsidRPr="006048C0">
        <w:rPr>
          <w:rFonts w:ascii="Times New Roman" w:hAnsi="Times New Roman" w:cs="Times New Roman"/>
        </w:rPr>
        <w:t>Homicide”, “Assault”, “Assault, Weapon”, and “</w:t>
      </w:r>
      <w:r w:rsidR="00B73224" w:rsidRPr="006048C0">
        <w:rPr>
          <w:rFonts w:ascii="Times New Roman" w:hAnsi="Times New Roman" w:cs="Times New Roman"/>
        </w:rPr>
        <w:t>Assault, Shooting”</w:t>
      </w:r>
      <w:r w:rsidR="004156DD" w:rsidRPr="006048C0">
        <w:rPr>
          <w:rFonts w:ascii="Times New Roman" w:hAnsi="Times New Roman" w:cs="Times New Roman"/>
        </w:rPr>
        <w:t>, we performed the same regression analysis</w:t>
      </w:r>
      <w:r w:rsidR="00B73224" w:rsidRPr="006048C0">
        <w:rPr>
          <w:rFonts w:ascii="Times New Roman" w:hAnsi="Times New Roman" w:cs="Times New Roman"/>
        </w:rPr>
        <w:t>, resulting in a 5</w:t>
      </w:r>
      <w:r w:rsidR="00B73224" w:rsidRPr="006048C0">
        <w:rPr>
          <w:rFonts w:ascii="Times New Roman" w:hAnsi="Times New Roman" w:cs="Times New Roman"/>
          <w:vertAlign w:val="superscript"/>
        </w:rPr>
        <w:t>th</w:t>
      </w:r>
      <w:r w:rsidR="00B73224" w:rsidRPr="006048C0">
        <w:rPr>
          <w:rFonts w:ascii="Times New Roman" w:hAnsi="Times New Roman" w:cs="Times New Roman"/>
        </w:rPr>
        <w:t xml:space="preserve"> degree best fit polynomial (Figure </w:t>
      </w:r>
      <w:r w:rsidR="00CF1AEE">
        <w:rPr>
          <w:rFonts w:ascii="Times New Roman" w:hAnsi="Times New Roman" w:cs="Times New Roman"/>
        </w:rPr>
        <w:t>4</w:t>
      </w:r>
      <w:r w:rsidR="009C2850" w:rsidRPr="006048C0">
        <w:rPr>
          <w:rFonts w:ascii="Times New Roman" w:hAnsi="Times New Roman" w:cs="Times New Roman"/>
        </w:rPr>
        <w:t xml:space="preserve">).  Under this model, we found a prediction of 124 violent crime occurrences for December of </w:t>
      </w:r>
      <w:r w:rsidR="0058563E" w:rsidRPr="006048C0">
        <w:rPr>
          <w:rFonts w:ascii="Times New Roman" w:hAnsi="Times New Roman" w:cs="Times New Roman"/>
        </w:rPr>
        <w:t>202</w:t>
      </w:r>
      <w:r w:rsidR="00924A77" w:rsidRPr="006048C0">
        <w:rPr>
          <w:rFonts w:ascii="Times New Roman" w:hAnsi="Times New Roman" w:cs="Times New Roman"/>
        </w:rPr>
        <w:t>3</w:t>
      </w:r>
      <w:r w:rsidR="0058563E" w:rsidRPr="006048C0">
        <w:rPr>
          <w:rFonts w:ascii="Times New Roman" w:hAnsi="Times New Roman" w:cs="Times New Roman"/>
        </w:rPr>
        <w:t>.</w:t>
      </w:r>
    </w:p>
    <w:p w14:paraId="4707E0EF" w14:textId="458D2D9B" w:rsidR="004E0DD3" w:rsidRDefault="00196273" w:rsidP="00595F87">
      <w:pPr>
        <w:spacing w:line="480" w:lineRule="auto"/>
        <w:rPr>
          <w:rFonts w:ascii="Times New Roman" w:hAnsi="Times New Roman" w:cs="Times New Roman"/>
        </w:rPr>
      </w:pPr>
      <w:r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DF84B" wp14:editId="1E307871">
                <wp:simplePos x="0" y="0"/>
                <wp:positionH relativeFrom="margin">
                  <wp:align>left</wp:align>
                </wp:positionH>
                <wp:positionV relativeFrom="paragraph">
                  <wp:posOffset>5389880</wp:posOffset>
                </wp:positionV>
                <wp:extent cx="3463290" cy="635"/>
                <wp:effectExtent l="0" t="0" r="3810" b="0"/>
                <wp:wrapSquare wrapText="bothSides"/>
                <wp:docPr id="1862985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FF309" w14:textId="4C5D4989" w:rsidR="00C55D8A" w:rsidRPr="00AD753D" w:rsidRDefault="00C55D8A" w:rsidP="00C55D8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260B61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DF84B" id="_x0000_s1029" type="#_x0000_t202" style="position:absolute;margin-left:0;margin-top:424.4pt;width:272.7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" stroked="f">
                <v:textbox style="mso-fit-shape-to-text:t" inset="0,0,0,0">
                  <w:txbxContent>
                    <w:p w14:paraId="200FF309" w14:textId="4C5D4989" w:rsidR="00C55D8A" w:rsidRPr="00AD753D" w:rsidRDefault="00C55D8A" w:rsidP="00C55D8A">
                      <w:pPr>
                        <w:pStyle w:val="Caption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260B61"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8C0">
        <w:rPr>
          <w:noProof/>
        </w:rPr>
        <w:drawing>
          <wp:anchor distT="0" distB="0" distL="114300" distR="114300" simplePos="0" relativeHeight="251667456" behindDoc="0" locked="0" layoutInCell="1" allowOverlap="1" wp14:anchorId="1459748A" wp14:editId="061A77FE">
            <wp:simplePos x="0" y="0"/>
            <wp:positionH relativeFrom="margin">
              <wp:align>left</wp:align>
            </wp:positionH>
            <wp:positionV relativeFrom="paragraph">
              <wp:posOffset>2189480</wp:posOffset>
            </wp:positionV>
            <wp:extent cx="3907155" cy="3116580"/>
            <wp:effectExtent l="0" t="0" r="0" b="7620"/>
            <wp:wrapSquare wrapText="bothSides"/>
            <wp:docPr id="1904414580" name="Picture 4" descr="A graph of a red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4580" name="Picture 4" descr="A graph of a red line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18" cy="312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8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0AC4A" wp14:editId="64EE3144">
                <wp:simplePos x="0" y="0"/>
                <wp:positionH relativeFrom="margin">
                  <wp:align>left</wp:align>
                </wp:positionH>
                <wp:positionV relativeFrom="paragraph">
                  <wp:posOffset>1950085</wp:posOffset>
                </wp:positionV>
                <wp:extent cx="3642360" cy="635"/>
                <wp:effectExtent l="0" t="0" r="0" b="0"/>
                <wp:wrapSquare wrapText="bothSides"/>
                <wp:docPr id="20314265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E28FA" w14:textId="02BB9BC4" w:rsidR="00B73224" w:rsidRPr="00147B3C" w:rsidRDefault="00B73224" w:rsidP="00B7322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F1AEE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0AC4A" id="_x0000_s1030" type="#_x0000_t202" style="position:absolute;margin-left:0;margin-top:153.55pt;width:286.8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" stroked="f">
                <v:textbox style="mso-fit-shape-to-text:t" inset="0,0,0,0">
                  <w:txbxContent>
                    <w:p w14:paraId="373E28FA" w14:textId="02BB9BC4" w:rsidR="00B73224" w:rsidRPr="00147B3C" w:rsidRDefault="00B73224" w:rsidP="00B7322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F1AEE"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DD3" w:rsidRPr="006048C0">
        <w:rPr>
          <w:rFonts w:ascii="Times New Roman" w:hAnsi="Times New Roman" w:cs="Times New Roman"/>
        </w:rPr>
        <w:t xml:space="preserve">Likewise, car accidents can be tracked in a similar fashion.  </w:t>
      </w:r>
      <w:r w:rsidR="00C55D8A" w:rsidRPr="006048C0">
        <w:rPr>
          <w:rFonts w:ascii="Times New Roman" w:hAnsi="Times New Roman" w:cs="Times New Roman"/>
        </w:rPr>
        <w:t xml:space="preserve">As we can see in Figure </w:t>
      </w:r>
      <w:r w:rsidR="00260B61">
        <w:rPr>
          <w:rFonts w:ascii="Times New Roman" w:hAnsi="Times New Roman" w:cs="Times New Roman"/>
        </w:rPr>
        <w:t>5</w:t>
      </w:r>
      <w:r w:rsidR="00C55D8A" w:rsidRPr="006048C0">
        <w:rPr>
          <w:rFonts w:ascii="Times New Roman" w:hAnsi="Times New Roman" w:cs="Times New Roman"/>
        </w:rPr>
        <w:t xml:space="preserve">, </w:t>
      </w:r>
      <w:r w:rsidR="00731546" w:rsidRPr="006048C0">
        <w:rPr>
          <w:rFonts w:ascii="Times New Roman" w:hAnsi="Times New Roman" w:cs="Times New Roman"/>
        </w:rPr>
        <w:t xml:space="preserve">there exists </w:t>
      </w:r>
      <w:r w:rsidR="00B41DCA" w:rsidRPr="006048C0">
        <w:rPr>
          <w:rFonts w:ascii="Times New Roman" w:hAnsi="Times New Roman" w:cs="Times New Roman"/>
        </w:rPr>
        <w:t>a weakly positive correlation between time and monthly accidents</w:t>
      </w:r>
      <w:r w:rsidR="00731546" w:rsidRPr="006048C0">
        <w:rPr>
          <w:rFonts w:ascii="Times New Roman" w:hAnsi="Times New Roman" w:cs="Times New Roman"/>
        </w:rPr>
        <w:t xml:space="preserve">, and the model predicts </w:t>
      </w:r>
      <w:r w:rsidR="00D076AC" w:rsidRPr="006048C0">
        <w:rPr>
          <w:rFonts w:ascii="Times New Roman" w:hAnsi="Times New Roman" w:cs="Times New Roman"/>
        </w:rPr>
        <w:t xml:space="preserve">519 total car accidents for </w:t>
      </w:r>
      <w:r w:rsidR="007F11B2" w:rsidRPr="006048C0">
        <w:rPr>
          <w:rFonts w:ascii="Times New Roman" w:hAnsi="Times New Roman" w:cs="Times New Roman"/>
        </w:rPr>
        <w:t xml:space="preserve">December of 2023.  </w:t>
      </w:r>
      <w:r w:rsidR="00540448" w:rsidRPr="006048C0">
        <w:rPr>
          <w:rFonts w:ascii="Times New Roman" w:hAnsi="Times New Roman" w:cs="Times New Roman"/>
        </w:rPr>
        <w:t>However, there is a caveat when predicting car accidents</w:t>
      </w:r>
      <w:r w:rsidR="0016577B">
        <w:rPr>
          <w:rFonts w:ascii="Times New Roman" w:hAnsi="Times New Roman" w:cs="Times New Roman"/>
        </w:rPr>
        <w:t>—their distribution across any given year is not uniform</w:t>
      </w:r>
      <w:r w:rsidR="00D41C8D">
        <w:rPr>
          <w:rFonts w:ascii="Times New Roman" w:hAnsi="Times New Roman" w:cs="Times New Roman"/>
        </w:rPr>
        <w:t xml:space="preserve">.  During the winter, a greater number of car accidents will naturally occur, due to the </w:t>
      </w:r>
      <w:r w:rsidR="00691B33">
        <w:rPr>
          <w:rFonts w:ascii="Times New Roman" w:hAnsi="Times New Roman" w:cs="Times New Roman"/>
        </w:rPr>
        <w:t xml:space="preserve">greater likelihood of hazardous </w:t>
      </w:r>
      <w:r w:rsidR="00D93753">
        <w:rPr>
          <w:rFonts w:ascii="Times New Roman" w:hAnsi="Times New Roman" w:cs="Times New Roman"/>
        </w:rPr>
        <w:t>driving conditions (</w:t>
      </w:r>
      <w:proofErr w:type="spellStart"/>
      <w:r w:rsidR="00D93753">
        <w:rPr>
          <w:rFonts w:ascii="Times New Roman" w:hAnsi="Times New Roman" w:cs="Times New Roman"/>
        </w:rPr>
        <w:t>e.g</w:t>
      </w:r>
      <w:proofErr w:type="spellEnd"/>
      <w:r w:rsidR="00D93753">
        <w:rPr>
          <w:rFonts w:ascii="Times New Roman" w:hAnsi="Times New Roman" w:cs="Times New Roman"/>
        </w:rPr>
        <w:t xml:space="preserve"> snow, ice, sleet).  Therefore, a regression model that inputs two features may prove more useful in the case of car accidents (the same can be said for </w:t>
      </w:r>
      <w:r w:rsidR="00921A8E">
        <w:rPr>
          <w:rFonts w:ascii="Times New Roman" w:hAnsi="Times New Roman" w:cs="Times New Roman"/>
        </w:rPr>
        <w:t xml:space="preserve">violent crime and its higher likelihood in </w:t>
      </w:r>
      <w:r w:rsidR="00921A8E">
        <w:rPr>
          <w:rFonts w:ascii="Times New Roman" w:hAnsi="Times New Roman" w:cs="Times New Roman"/>
        </w:rPr>
        <w:lastRenderedPageBreak/>
        <w:t>warmer months)</w:t>
      </w:r>
      <w:r w:rsidR="00E36BE4">
        <w:rPr>
          <w:rFonts w:ascii="Times New Roman" w:hAnsi="Times New Roman" w:cs="Times New Roman"/>
        </w:rPr>
        <w:t>, with the second feature being the integer value of the month (</w:t>
      </w:r>
      <w:proofErr w:type="gramStart"/>
      <w:r w:rsidR="00E36BE4">
        <w:rPr>
          <w:rFonts w:ascii="Times New Roman" w:hAnsi="Times New Roman" w:cs="Times New Roman"/>
        </w:rPr>
        <w:t>e.g.</w:t>
      </w:r>
      <w:proofErr w:type="gramEnd"/>
      <w:r w:rsidR="00E36BE4">
        <w:rPr>
          <w:rFonts w:ascii="Times New Roman" w:hAnsi="Times New Roman" w:cs="Times New Roman"/>
        </w:rPr>
        <w:t xml:space="preserve"> </w:t>
      </w:r>
      <w:r w:rsidR="0092201B">
        <w:rPr>
          <w:rFonts w:ascii="Times New Roman" w:hAnsi="Times New Roman" w:cs="Times New Roman"/>
        </w:rPr>
        <w:t>10 for October)</w:t>
      </w:r>
      <w:r w:rsidR="00377136">
        <w:rPr>
          <w:rFonts w:ascii="Times New Roman" w:hAnsi="Times New Roman" w:cs="Times New Roman"/>
        </w:rPr>
        <w:t>, not including the year</w:t>
      </w:r>
      <w:r w:rsidR="00921A8E">
        <w:rPr>
          <w:rFonts w:ascii="Times New Roman" w:hAnsi="Times New Roman" w:cs="Times New Roman"/>
        </w:rPr>
        <w:t xml:space="preserve">.  </w:t>
      </w:r>
      <w:r w:rsidR="00D15703">
        <w:rPr>
          <w:rFonts w:ascii="Times New Roman" w:hAnsi="Times New Roman" w:cs="Times New Roman"/>
        </w:rPr>
        <w:t xml:space="preserve">Interestingly, this value </w:t>
      </w:r>
      <w:proofErr w:type="gramStart"/>
      <w:r w:rsidR="00D15703">
        <w:rPr>
          <w:rFonts w:ascii="Times New Roman" w:hAnsi="Times New Roman" w:cs="Times New Roman"/>
        </w:rPr>
        <w:t>actually comes</w:t>
      </w:r>
      <w:proofErr w:type="gramEnd"/>
      <w:r w:rsidR="00D15703">
        <w:rPr>
          <w:rFonts w:ascii="Times New Roman" w:hAnsi="Times New Roman" w:cs="Times New Roman"/>
        </w:rPr>
        <w:t xml:space="preserve"> out lower</w:t>
      </w:r>
      <w:r w:rsidR="008B61E9">
        <w:rPr>
          <w:rFonts w:ascii="Times New Roman" w:hAnsi="Times New Roman" w:cs="Times New Roman"/>
        </w:rPr>
        <w:t>.  However, this is likely due to the overall upward trend in the data</w:t>
      </w:r>
      <w:r w:rsidR="00377136">
        <w:rPr>
          <w:rFonts w:ascii="Times New Roman" w:hAnsi="Times New Roman" w:cs="Times New Roman"/>
        </w:rPr>
        <w:t xml:space="preserve"> more than cancelling out the seasonal differences in accident quantity</w:t>
      </w:r>
      <w:r w:rsidR="008B61E9">
        <w:rPr>
          <w:rFonts w:ascii="Times New Roman" w:hAnsi="Times New Roman" w:cs="Times New Roman"/>
        </w:rPr>
        <w:t>.</w:t>
      </w:r>
      <w:r w:rsidR="004713B6">
        <w:rPr>
          <w:rFonts w:ascii="Times New Roman" w:hAnsi="Times New Roman" w:cs="Times New Roman"/>
        </w:rPr>
        <w:t xml:space="preserve">  As a result, </w:t>
      </w:r>
      <w:r w:rsidR="00E36BE4">
        <w:rPr>
          <w:rFonts w:ascii="Times New Roman" w:hAnsi="Times New Roman" w:cs="Times New Roman"/>
        </w:rPr>
        <w:t>we determined that it was not sensible to use the integer value of the month as a</w:t>
      </w:r>
      <w:r w:rsidR="009B4641">
        <w:rPr>
          <w:rFonts w:ascii="Times New Roman" w:hAnsi="Times New Roman" w:cs="Times New Roman"/>
        </w:rPr>
        <w:t>n additional feature, and instead stuck with the more common, single input value linear regression calculation</w:t>
      </w:r>
      <w:r w:rsidR="00EF786A">
        <w:rPr>
          <w:rFonts w:ascii="Times New Roman" w:hAnsi="Times New Roman" w:cs="Times New Roman"/>
        </w:rPr>
        <w:t xml:space="preserve"> to predict total crime for the ensuing month</w:t>
      </w:r>
      <w:r w:rsidR="009B4641">
        <w:rPr>
          <w:rFonts w:ascii="Times New Roman" w:hAnsi="Times New Roman" w:cs="Times New Roman"/>
        </w:rPr>
        <w:t>.</w:t>
      </w:r>
    </w:p>
    <w:p w14:paraId="3979329A" w14:textId="4B7AE914" w:rsidR="00303974" w:rsidRDefault="00196273" w:rsidP="00595F8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7330A" wp14:editId="016270DD">
                <wp:simplePos x="0" y="0"/>
                <wp:positionH relativeFrom="margin">
                  <wp:align>left</wp:align>
                </wp:positionH>
                <wp:positionV relativeFrom="paragraph">
                  <wp:posOffset>5438140</wp:posOffset>
                </wp:positionV>
                <wp:extent cx="3756660" cy="635"/>
                <wp:effectExtent l="0" t="0" r="0" b="0"/>
                <wp:wrapSquare wrapText="bothSides"/>
                <wp:docPr id="1514190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5315F" w14:textId="0A080342" w:rsidR="008A3BD9" w:rsidRPr="007B6411" w:rsidRDefault="008A3BD9" w:rsidP="008A3BD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7330A" id="_x0000_s1031" type="#_x0000_t202" style="position:absolute;margin-left:0;margin-top:428.2pt;width:295.8pt;height:.0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" stroked="f">
                <v:textbox style="mso-fit-shape-to-text:t" inset="0,0,0,0">
                  <w:txbxContent>
                    <w:p w14:paraId="0CF5315F" w14:textId="0A080342" w:rsidR="008A3BD9" w:rsidRPr="007B6411" w:rsidRDefault="008A3BD9" w:rsidP="008A3BD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E415C4" wp14:editId="4A6E7BA3">
                <wp:simplePos x="0" y="0"/>
                <wp:positionH relativeFrom="margin">
                  <wp:align>left</wp:align>
                </wp:positionH>
                <wp:positionV relativeFrom="paragraph">
                  <wp:posOffset>2858135</wp:posOffset>
                </wp:positionV>
                <wp:extent cx="3823970" cy="635"/>
                <wp:effectExtent l="0" t="0" r="5080" b="0"/>
                <wp:wrapSquare wrapText="bothSides"/>
                <wp:docPr id="14961377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26AD5" w14:textId="168F7E22" w:rsidR="003203F2" w:rsidRPr="009E21C4" w:rsidRDefault="003203F2" w:rsidP="003203F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415C4" id="_x0000_s1032" type="#_x0000_t202" style="position:absolute;margin-left:0;margin-top:225.05pt;width:301.1pt;height:.05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" stroked="f">
                <v:textbox style="mso-fit-shape-to-text:t" inset="0,0,0,0">
                  <w:txbxContent>
                    <w:p w14:paraId="13726AD5" w14:textId="168F7E22" w:rsidR="003203F2" w:rsidRPr="009E21C4" w:rsidRDefault="003203F2" w:rsidP="003203F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C524083" wp14:editId="5AC0DBD8">
            <wp:simplePos x="0" y="0"/>
            <wp:positionH relativeFrom="margin">
              <wp:posOffset>-8255</wp:posOffset>
            </wp:positionH>
            <wp:positionV relativeFrom="paragraph">
              <wp:posOffset>3075940</wp:posOffset>
            </wp:positionV>
            <wp:extent cx="3831590" cy="2286000"/>
            <wp:effectExtent l="0" t="0" r="0" b="0"/>
            <wp:wrapSquare wrapText="bothSides"/>
            <wp:docPr id="1285187911" name="Picture 9" descr="A graph with blue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87911" name="Picture 9" descr="A graph with blue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945B216" wp14:editId="7B37E177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3870960" cy="2308225"/>
            <wp:effectExtent l="0" t="0" r="0" b="0"/>
            <wp:wrapSquare wrapText="bothSides"/>
            <wp:docPr id="1425641611" name="Picture 10" descr="A graph with blue lines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41611" name="Picture 10" descr="A graph with blue lines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183">
        <w:rPr>
          <w:rFonts w:ascii="Times New Roman" w:hAnsi="Times New Roman" w:cs="Times New Roman"/>
        </w:rPr>
        <w:t>The next step was to narrow our prediction to</w:t>
      </w:r>
      <w:r w:rsidR="006E02EA">
        <w:rPr>
          <w:rFonts w:ascii="Times New Roman" w:hAnsi="Times New Roman" w:cs="Times New Roman"/>
        </w:rPr>
        <w:t xml:space="preserve"> an interval more compatible with a li</w:t>
      </w:r>
      <w:r w:rsidR="00022465">
        <w:rPr>
          <w:rFonts w:ascii="Times New Roman" w:hAnsi="Times New Roman" w:cs="Times New Roman"/>
        </w:rPr>
        <w:t>ve prediction model—</w:t>
      </w:r>
      <w:r w:rsidR="006E02EA">
        <w:rPr>
          <w:rFonts w:ascii="Times New Roman" w:hAnsi="Times New Roman" w:cs="Times New Roman"/>
        </w:rPr>
        <w:t>namel</w:t>
      </w:r>
      <w:r w:rsidR="00022465">
        <w:rPr>
          <w:rFonts w:ascii="Times New Roman" w:hAnsi="Times New Roman" w:cs="Times New Roman"/>
        </w:rPr>
        <w:t>y</w:t>
      </w:r>
      <w:r w:rsidR="006E02EA">
        <w:rPr>
          <w:rFonts w:ascii="Times New Roman" w:hAnsi="Times New Roman" w:cs="Times New Roman"/>
        </w:rPr>
        <w:t xml:space="preserve"> the next week as opposed to the next month.</w:t>
      </w:r>
      <w:r w:rsidR="003C4DE7">
        <w:rPr>
          <w:rFonts w:ascii="Times New Roman" w:hAnsi="Times New Roman" w:cs="Times New Roman"/>
        </w:rPr>
        <w:t xml:space="preserve">  Although we attempted to use the same polynomial interpolation model </w:t>
      </w:r>
      <w:r w:rsidR="00434D52">
        <w:rPr>
          <w:rFonts w:ascii="Times New Roman" w:hAnsi="Times New Roman" w:cs="Times New Roman"/>
        </w:rPr>
        <w:t xml:space="preserve">as we had used for months, we found that it was considerably more computationally expensive, and </w:t>
      </w:r>
      <w:r w:rsidR="000E6AEF">
        <w:rPr>
          <w:rFonts w:ascii="Times New Roman" w:hAnsi="Times New Roman" w:cs="Times New Roman"/>
        </w:rPr>
        <w:t xml:space="preserve">opted instead to use Prophet, </w:t>
      </w:r>
      <w:r w:rsidR="00D5092C">
        <w:rPr>
          <w:rFonts w:ascii="Times New Roman" w:hAnsi="Times New Roman" w:cs="Times New Roman"/>
        </w:rPr>
        <w:t>a Meta-created Python package intended to generate predictions based on time series data.</w:t>
      </w:r>
      <w:r w:rsidR="00755E75">
        <w:rPr>
          <w:rFonts w:ascii="Times New Roman" w:hAnsi="Times New Roman" w:cs="Times New Roman"/>
        </w:rPr>
        <w:t xml:space="preserve">  </w:t>
      </w:r>
      <w:r w:rsidR="000F37C2">
        <w:rPr>
          <w:rFonts w:ascii="Times New Roman" w:hAnsi="Times New Roman" w:cs="Times New Roman"/>
        </w:rPr>
        <w:t xml:space="preserve">Prophet’s prediction model carries the additional benefit of </w:t>
      </w:r>
      <w:r w:rsidR="007524BA">
        <w:rPr>
          <w:rFonts w:ascii="Times New Roman" w:hAnsi="Times New Roman" w:cs="Times New Roman"/>
        </w:rPr>
        <w:t>accounting for seasonality</w:t>
      </w:r>
      <w:r w:rsidR="008C62F7">
        <w:rPr>
          <w:rFonts w:ascii="Times New Roman" w:hAnsi="Times New Roman" w:cs="Times New Roman"/>
        </w:rPr>
        <w:t xml:space="preserve"> (</w:t>
      </w:r>
      <w:proofErr w:type="gramStart"/>
      <w:r w:rsidR="008C62F7">
        <w:rPr>
          <w:rFonts w:ascii="Times New Roman" w:hAnsi="Times New Roman" w:cs="Times New Roman"/>
        </w:rPr>
        <w:t>e.g.</w:t>
      </w:r>
      <w:proofErr w:type="gramEnd"/>
      <w:r w:rsidR="008C62F7">
        <w:rPr>
          <w:rFonts w:ascii="Times New Roman" w:hAnsi="Times New Roman" w:cs="Times New Roman"/>
        </w:rPr>
        <w:t xml:space="preserve"> month, season, day of the week, etc)</w:t>
      </w:r>
      <w:r w:rsidR="003F6B97">
        <w:rPr>
          <w:rFonts w:ascii="Times New Roman" w:hAnsi="Times New Roman" w:cs="Times New Roman"/>
        </w:rPr>
        <w:t xml:space="preserve"> and use of uncertainty intervals</w:t>
      </w:r>
      <w:r w:rsidR="008C62F7">
        <w:rPr>
          <w:rFonts w:ascii="Times New Roman" w:hAnsi="Times New Roman" w:cs="Times New Roman"/>
        </w:rPr>
        <w:t>.</w:t>
      </w:r>
      <w:r w:rsidR="002E4D60">
        <w:rPr>
          <w:rFonts w:ascii="Times New Roman" w:hAnsi="Times New Roman" w:cs="Times New Roman"/>
        </w:rPr>
        <w:t xml:space="preserve">  </w:t>
      </w:r>
      <w:r w:rsidR="00E8315F">
        <w:rPr>
          <w:rFonts w:ascii="Times New Roman" w:hAnsi="Times New Roman" w:cs="Times New Roman"/>
        </w:rPr>
        <w:t xml:space="preserve">Our </w:t>
      </w:r>
      <w:r w:rsidR="001B7918">
        <w:rPr>
          <w:rFonts w:ascii="Times New Roman" w:hAnsi="Times New Roman" w:cs="Times New Roman"/>
        </w:rPr>
        <w:t xml:space="preserve">new </w:t>
      </w:r>
      <w:r w:rsidR="00FB36C5">
        <w:rPr>
          <w:rFonts w:ascii="Times New Roman" w:hAnsi="Times New Roman" w:cs="Times New Roman"/>
        </w:rPr>
        <w:t xml:space="preserve">Prophet-generated </w:t>
      </w:r>
      <w:r w:rsidR="001B7918">
        <w:rPr>
          <w:rFonts w:ascii="Times New Roman" w:hAnsi="Times New Roman" w:cs="Times New Roman"/>
        </w:rPr>
        <w:t xml:space="preserve">predictive model </w:t>
      </w:r>
      <w:r w:rsidR="00643CCE">
        <w:rPr>
          <w:rFonts w:ascii="Times New Roman" w:hAnsi="Times New Roman" w:cs="Times New Roman"/>
        </w:rPr>
        <w:t xml:space="preserve">can be </w:t>
      </w:r>
      <w:r w:rsidR="001B7918">
        <w:rPr>
          <w:rFonts w:ascii="Times New Roman" w:hAnsi="Times New Roman" w:cs="Times New Roman"/>
        </w:rPr>
        <w:t>see</w:t>
      </w:r>
      <w:r w:rsidR="00643CCE">
        <w:rPr>
          <w:rFonts w:ascii="Times New Roman" w:hAnsi="Times New Roman" w:cs="Times New Roman"/>
        </w:rPr>
        <w:t>n in</w:t>
      </w:r>
      <w:r w:rsidR="001B7918">
        <w:rPr>
          <w:rFonts w:ascii="Times New Roman" w:hAnsi="Times New Roman" w:cs="Times New Roman"/>
        </w:rPr>
        <w:t xml:space="preserve"> figure 6</w:t>
      </w:r>
      <w:r w:rsidR="00FB36C5">
        <w:rPr>
          <w:rFonts w:ascii="Times New Roman" w:hAnsi="Times New Roman" w:cs="Times New Roman"/>
        </w:rPr>
        <w:t xml:space="preserve">.  </w:t>
      </w:r>
      <w:r w:rsidR="008A3BD9">
        <w:rPr>
          <w:rFonts w:ascii="Times New Roman" w:hAnsi="Times New Roman" w:cs="Times New Roman"/>
        </w:rPr>
        <w:t xml:space="preserve">For a more accurate model, we removed outliers (figure 7).  </w:t>
      </w:r>
      <w:r w:rsidR="00E07BCD">
        <w:rPr>
          <w:rFonts w:ascii="Times New Roman" w:hAnsi="Times New Roman" w:cs="Times New Roman"/>
        </w:rPr>
        <w:t xml:space="preserve">As an </w:t>
      </w:r>
      <w:proofErr w:type="gramStart"/>
      <w:r w:rsidR="00E07BCD">
        <w:rPr>
          <w:rFonts w:ascii="Times New Roman" w:hAnsi="Times New Roman" w:cs="Times New Roman"/>
        </w:rPr>
        <w:t>example</w:t>
      </w:r>
      <w:proofErr w:type="gramEnd"/>
      <w:r w:rsidR="00E07BCD">
        <w:rPr>
          <w:rFonts w:ascii="Times New Roman" w:hAnsi="Times New Roman" w:cs="Times New Roman"/>
        </w:rPr>
        <w:t xml:space="preserve"> projection, th</w:t>
      </w:r>
      <w:r w:rsidR="008A3BD9">
        <w:rPr>
          <w:rFonts w:ascii="Times New Roman" w:hAnsi="Times New Roman" w:cs="Times New Roman"/>
        </w:rPr>
        <w:t>e latter</w:t>
      </w:r>
      <w:r w:rsidR="00E07BCD">
        <w:rPr>
          <w:rFonts w:ascii="Times New Roman" w:hAnsi="Times New Roman" w:cs="Times New Roman"/>
        </w:rPr>
        <w:t xml:space="preserve"> model predicts </w:t>
      </w:r>
      <w:r w:rsidR="009F1907">
        <w:rPr>
          <w:rFonts w:ascii="Times New Roman" w:hAnsi="Times New Roman" w:cs="Times New Roman"/>
        </w:rPr>
        <w:t>650</w:t>
      </w:r>
      <w:r w:rsidR="00E07BCD">
        <w:rPr>
          <w:rFonts w:ascii="Times New Roman" w:hAnsi="Times New Roman" w:cs="Times New Roman"/>
        </w:rPr>
        <w:t xml:space="preserve"> total </w:t>
      </w:r>
      <w:r w:rsidR="009F1907">
        <w:rPr>
          <w:rFonts w:ascii="Times New Roman" w:hAnsi="Times New Roman" w:cs="Times New Roman"/>
        </w:rPr>
        <w:t xml:space="preserve">crime incidents </w:t>
      </w:r>
      <w:r w:rsidR="00BA7BCB">
        <w:rPr>
          <w:rFonts w:ascii="Times New Roman" w:hAnsi="Times New Roman" w:cs="Times New Roman"/>
        </w:rPr>
        <w:t>for</w:t>
      </w:r>
      <w:r w:rsidR="00E07BCD">
        <w:rPr>
          <w:rFonts w:ascii="Times New Roman" w:hAnsi="Times New Roman" w:cs="Times New Roman"/>
        </w:rPr>
        <w:t xml:space="preserve"> December </w:t>
      </w:r>
      <w:r w:rsidR="00E07BCD">
        <w:rPr>
          <w:rFonts w:ascii="Times New Roman" w:hAnsi="Times New Roman" w:cs="Times New Roman"/>
        </w:rPr>
        <w:lastRenderedPageBreak/>
        <w:t>11</w:t>
      </w:r>
      <w:r w:rsidR="00E07BCD" w:rsidRPr="00E07BCD">
        <w:rPr>
          <w:rFonts w:ascii="Times New Roman" w:hAnsi="Times New Roman" w:cs="Times New Roman"/>
          <w:vertAlign w:val="superscript"/>
        </w:rPr>
        <w:t>th</w:t>
      </w:r>
      <w:r w:rsidR="00E07BCD">
        <w:rPr>
          <w:rFonts w:ascii="Times New Roman" w:hAnsi="Times New Roman" w:cs="Times New Roman"/>
        </w:rPr>
        <w:t xml:space="preserve"> through December 17</w:t>
      </w:r>
      <w:r w:rsidR="00E07BCD" w:rsidRPr="00E07BCD">
        <w:rPr>
          <w:rFonts w:ascii="Times New Roman" w:hAnsi="Times New Roman" w:cs="Times New Roman"/>
          <w:vertAlign w:val="superscript"/>
        </w:rPr>
        <w:t>th</w:t>
      </w:r>
      <w:r w:rsidR="006956DF">
        <w:rPr>
          <w:rFonts w:ascii="Times New Roman" w:hAnsi="Times New Roman" w:cs="Times New Roman"/>
        </w:rPr>
        <w:t xml:space="preserve">.  </w:t>
      </w:r>
      <w:r w:rsidR="003D0359">
        <w:rPr>
          <w:rFonts w:ascii="Times New Roman" w:hAnsi="Times New Roman" w:cs="Times New Roman"/>
        </w:rPr>
        <w:t>Finally, we generated a third Prophet mo</w:t>
      </w:r>
      <w:r w:rsidR="009F6A9B">
        <w:rPr>
          <w:rFonts w:ascii="Times New Roman" w:hAnsi="Times New Roman" w:cs="Times New Roman"/>
        </w:rPr>
        <w:t xml:space="preserve">del that </w:t>
      </w:r>
      <w:r w:rsidR="00856E0C">
        <w:rPr>
          <w:rFonts w:ascii="Times New Roman" w:hAnsi="Times New Roman" w:cs="Times New Roman"/>
        </w:rPr>
        <w:t xml:space="preserve">incorporated holidays (figure 8).  </w:t>
      </w:r>
      <w:r w:rsidR="006956DF">
        <w:rPr>
          <w:rFonts w:ascii="Times New Roman" w:hAnsi="Times New Roman" w:cs="Times New Roman"/>
        </w:rPr>
        <w:t xml:space="preserve">Prophet also allows for the generation of more detailed </w:t>
      </w:r>
      <w:proofErr w:type="spellStart"/>
      <w:r w:rsidR="006956DF">
        <w:rPr>
          <w:rFonts w:ascii="Times New Roman" w:hAnsi="Times New Roman" w:cs="Times New Roman"/>
        </w:rPr>
        <w:t>componentwise</w:t>
      </w:r>
      <w:proofErr w:type="spellEnd"/>
      <w:r w:rsidR="006956DF">
        <w:rPr>
          <w:rFonts w:ascii="Times New Roman" w:hAnsi="Times New Roman" w:cs="Times New Roman"/>
        </w:rPr>
        <w:t xml:space="preserve"> trend graphs (see </w:t>
      </w:r>
      <w:r w:rsidR="00C512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32F28" wp14:editId="47D16194">
                <wp:simplePos x="0" y="0"/>
                <wp:positionH relativeFrom="column">
                  <wp:posOffset>0</wp:posOffset>
                </wp:positionH>
                <wp:positionV relativeFrom="paragraph">
                  <wp:posOffset>2335530</wp:posOffset>
                </wp:positionV>
                <wp:extent cx="3818890" cy="635"/>
                <wp:effectExtent l="0" t="0" r="0" b="0"/>
                <wp:wrapSquare wrapText="bothSides"/>
                <wp:docPr id="1157884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817A7" w14:textId="7D95EFE0" w:rsidR="00C5126D" w:rsidRPr="0029294F" w:rsidRDefault="00C5126D" w:rsidP="00C512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32F28" id="_x0000_s1033" type="#_x0000_t202" style="position:absolute;margin-left:0;margin-top:183.9pt;width:300.7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" stroked="f">
                <v:textbox style="mso-fit-shape-to-text:t" inset="0,0,0,0">
                  <w:txbxContent>
                    <w:p w14:paraId="73B817A7" w14:textId="7D95EFE0" w:rsidR="00C5126D" w:rsidRPr="0029294F" w:rsidRDefault="00C5126D" w:rsidP="00C5126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26D">
        <w:rPr>
          <w:noProof/>
        </w:rPr>
        <w:drawing>
          <wp:anchor distT="0" distB="0" distL="114300" distR="114300" simplePos="0" relativeHeight="251681792" behindDoc="0" locked="0" layoutInCell="1" allowOverlap="1" wp14:anchorId="5D447E09" wp14:editId="5FE7D2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18890" cy="2278380"/>
            <wp:effectExtent l="0" t="0" r="0" b="7620"/>
            <wp:wrapSquare wrapText="bothSides"/>
            <wp:docPr id="211688148" name="Picture 12" descr="A graph with blue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8148" name="Picture 12" descr="A graph with blue and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6DF">
        <w:rPr>
          <w:rFonts w:ascii="Times New Roman" w:hAnsi="Times New Roman" w:cs="Times New Roman"/>
        </w:rPr>
        <w:t xml:space="preserve">figure </w:t>
      </w:r>
      <w:r w:rsidR="006C3359">
        <w:rPr>
          <w:rFonts w:ascii="Times New Roman" w:hAnsi="Times New Roman" w:cs="Times New Roman"/>
        </w:rPr>
        <w:t>9</w:t>
      </w:r>
      <w:r w:rsidR="006956DF">
        <w:rPr>
          <w:rFonts w:ascii="Times New Roman" w:hAnsi="Times New Roman" w:cs="Times New Roman"/>
        </w:rPr>
        <w:t>).</w:t>
      </w:r>
      <w:r w:rsidR="00C77E9A">
        <w:rPr>
          <w:rFonts w:ascii="Times New Roman" w:hAnsi="Times New Roman" w:cs="Times New Roman"/>
        </w:rPr>
        <w:t xml:space="preserve">  (Details on interpreting each of these graphs go </w:t>
      </w:r>
      <w:r w:rsidR="00560E10">
        <w:rPr>
          <w:noProof/>
        </w:rPr>
        <w:drawing>
          <wp:anchor distT="0" distB="0" distL="114300" distR="114300" simplePos="0" relativeHeight="251684864" behindDoc="0" locked="0" layoutInCell="1" allowOverlap="1" wp14:anchorId="09147071" wp14:editId="565C30FC">
            <wp:simplePos x="0" y="0"/>
            <wp:positionH relativeFrom="margin">
              <wp:align>left</wp:align>
            </wp:positionH>
            <wp:positionV relativeFrom="paragraph">
              <wp:posOffset>2580005</wp:posOffset>
            </wp:positionV>
            <wp:extent cx="3938905" cy="5334000"/>
            <wp:effectExtent l="0" t="0" r="4445" b="0"/>
            <wp:wrapSquare wrapText="bothSides"/>
            <wp:docPr id="1156275073" name="Picture 1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75073" name="Picture 1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611" cy="534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E9A">
        <w:rPr>
          <w:rFonts w:ascii="Times New Roman" w:hAnsi="Times New Roman" w:cs="Times New Roman"/>
        </w:rPr>
        <w:t>here).</w:t>
      </w:r>
      <w:r w:rsidR="004F193D">
        <w:rPr>
          <w:rFonts w:ascii="Times New Roman" w:hAnsi="Times New Roman" w:cs="Times New Roman"/>
        </w:rPr>
        <w:t xml:space="preserve">  To analyze the effectiveness of each</w:t>
      </w:r>
      <w:r w:rsidR="003D0F51">
        <w:rPr>
          <w:rFonts w:ascii="Times New Roman" w:hAnsi="Times New Roman" w:cs="Times New Roman"/>
        </w:rPr>
        <w:t xml:space="preserve"> method, we calculated </w:t>
      </w:r>
      <w:r w:rsidR="00C5126D">
        <w:rPr>
          <w:rFonts w:ascii="Times New Roman" w:hAnsi="Times New Roman" w:cs="Times New Roman"/>
        </w:rPr>
        <w:t xml:space="preserve">the mean </w:t>
      </w:r>
      <w:r w:rsidR="00E51D72">
        <w:rPr>
          <w:rFonts w:ascii="Times New Roman" w:hAnsi="Times New Roman" w:cs="Times New Roman"/>
        </w:rPr>
        <w:t>absolute</w:t>
      </w:r>
      <w:r w:rsidR="00C5126D">
        <w:rPr>
          <w:rFonts w:ascii="Times New Roman" w:hAnsi="Times New Roman" w:cs="Times New Roman"/>
        </w:rPr>
        <w:t xml:space="preserve"> percentage error (MAPE) for each model</w:t>
      </w:r>
      <w:r w:rsidR="00A95422">
        <w:rPr>
          <w:rFonts w:ascii="Times New Roman" w:hAnsi="Times New Roman" w:cs="Times New Roman"/>
        </w:rPr>
        <w:t xml:space="preserve"> (with the previous week as </w:t>
      </w:r>
      <w:r w:rsidR="00712356">
        <w:rPr>
          <w:rFonts w:ascii="Times New Roman" w:hAnsi="Times New Roman" w:cs="Times New Roman"/>
        </w:rPr>
        <w:t>testing</w:t>
      </w:r>
      <w:r w:rsidR="00A95422">
        <w:rPr>
          <w:rFonts w:ascii="Times New Roman" w:hAnsi="Times New Roman" w:cs="Times New Roman"/>
        </w:rPr>
        <w:t xml:space="preserve"> data)</w:t>
      </w:r>
      <w:r w:rsidR="00303974">
        <w:rPr>
          <w:rFonts w:ascii="Times New Roman" w:hAnsi="Times New Roman" w:cs="Times New Roman"/>
        </w:rPr>
        <w:t>.</w:t>
      </w:r>
    </w:p>
    <w:p w14:paraId="6E97E71F" w14:textId="08704034" w:rsidR="003A7442" w:rsidRPr="00B34C3F" w:rsidRDefault="003A7442" w:rsidP="00595F87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MAPE=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*100</m:t>
              </m:r>
            </m:e>
          </m:nary>
        </m:oMath>
      </m:oMathPara>
    </w:p>
    <w:p w14:paraId="4A9AF3EB" w14:textId="2F5ECC77" w:rsidR="00B34C3F" w:rsidRDefault="00560E10" w:rsidP="00595F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(</w:t>
      </w:r>
      <w:r w:rsidR="00B34C3F">
        <w:rPr>
          <w:rFonts w:ascii="Times New Roman" w:eastAsiaTheme="minorEastAsia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</m:oMath>
      <w:r w:rsidR="00992653">
        <w:rPr>
          <w:rFonts w:ascii="Times New Roman" w:eastAsiaTheme="minorEastAsia" w:hAnsi="Times New Roman" w:cs="Times New Roman"/>
        </w:rPr>
        <w:t xml:space="preserve"> is the estimated/predicted value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05743C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05743C">
        <w:rPr>
          <w:rFonts w:ascii="Times New Roman" w:eastAsiaTheme="minorEastAsia" w:hAnsi="Times New Roman" w:cs="Times New Roman"/>
        </w:rPr>
        <w:t xml:space="preserve"> is the total number of data points (in this case, </w:t>
      </w:r>
      <w:r>
        <w:rPr>
          <w:rFonts w:ascii="Times New Roman" w:eastAsiaTheme="minorEastAsia" w:hAnsi="Times New Roman" w:cs="Times New Roman"/>
        </w:rPr>
        <w:t>number of days being studied))</w:t>
      </w:r>
    </w:p>
    <w:p w14:paraId="2DEC7A98" w14:textId="634D34F4" w:rsidR="00DE0F86" w:rsidRDefault="00560E10" w:rsidP="00595F87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A492B" wp14:editId="7DECEE8D">
                <wp:simplePos x="0" y="0"/>
                <wp:positionH relativeFrom="column">
                  <wp:posOffset>22860</wp:posOffset>
                </wp:positionH>
                <wp:positionV relativeFrom="paragraph">
                  <wp:posOffset>896620</wp:posOffset>
                </wp:positionV>
                <wp:extent cx="3916045" cy="635"/>
                <wp:effectExtent l="0" t="0" r="8255" b="0"/>
                <wp:wrapSquare wrapText="bothSides"/>
                <wp:docPr id="4145332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C49CDA" w14:textId="26246B97" w:rsidR="00031E6C" w:rsidRPr="0043052B" w:rsidRDefault="00031E6C" w:rsidP="00031E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A492B" id="_x0000_s1034" type="#_x0000_t202" style="position:absolute;margin-left:1.8pt;margin-top:70.6pt;width:308.3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+aGwIAAD8EAAAOAAAAZHJzL2Uyb0RvYy54bWysU8Fu2zAMvQ/YPwi6L07aNei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" stroked="f">
                <v:textbox style="mso-fit-shape-to-text:t" inset="0,0,0,0">
                  <w:txbxContent>
                    <w:p w14:paraId="4EC49CDA" w14:textId="26246B97" w:rsidR="00031E6C" w:rsidRPr="0043052B" w:rsidRDefault="00031E6C" w:rsidP="00031E6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T</w:t>
      </w:r>
      <w:r w:rsidR="00031E6C">
        <w:rPr>
          <w:rFonts w:ascii="Times New Roman" w:hAnsi="Times New Roman" w:cs="Times New Roman"/>
        </w:rPr>
        <w:t xml:space="preserve">he results were as follows: 25.31 for the first model (including outliers, not counting holidays), 13.25 for the second </w:t>
      </w:r>
      <w:r w:rsidR="00031E6C">
        <w:rPr>
          <w:rFonts w:ascii="Times New Roman" w:hAnsi="Times New Roman" w:cs="Times New Roman"/>
        </w:rPr>
        <w:lastRenderedPageBreak/>
        <w:t>(excluding outliers, not counting holidays), and 13.21 for the third model, which excluded outliers and counted holidays</w:t>
      </w:r>
      <w:r w:rsidR="00DE0F86">
        <w:rPr>
          <w:rFonts w:ascii="Times New Roman" w:hAnsi="Times New Roman" w:cs="Times New Roman"/>
        </w:rPr>
        <w:t>.</w:t>
      </w:r>
    </w:p>
    <w:p w14:paraId="78592F71" w14:textId="27AED161" w:rsidR="00DE0F86" w:rsidRDefault="00901ED2" w:rsidP="00595F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Potential Further Calculations</w:t>
      </w:r>
    </w:p>
    <w:p w14:paraId="2BD0E61D" w14:textId="37DEF86E" w:rsidR="00901ED2" w:rsidRPr="00901ED2" w:rsidRDefault="00901ED2" w:rsidP="00595F87">
      <w:pPr>
        <w:spacing w:line="480" w:lineRule="auto"/>
        <w:rPr>
          <w:rFonts w:ascii="Times New Roman" w:hAnsi="Times New Roman" w:cs="Times New Roman"/>
        </w:rPr>
      </w:pPr>
    </w:p>
    <w:p w14:paraId="6C811AB2" w14:textId="100DC313" w:rsidR="00236657" w:rsidRPr="00236657" w:rsidRDefault="00236657" w:rsidP="00595F87">
      <w:pPr>
        <w:spacing w:line="480" w:lineRule="auto"/>
      </w:pPr>
    </w:p>
    <w:p w14:paraId="58C55AA8" w14:textId="12AA58D2" w:rsidR="00EF786A" w:rsidRPr="006048C0" w:rsidRDefault="004F193D" w:rsidP="00595F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EF786A" w:rsidRPr="006048C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2EADD" w14:textId="77777777" w:rsidR="00F46AA8" w:rsidRDefault="00F46AA8" w:rsidP="00AB1701">
      <w:pPr>
        <w:spacing w:after="0" w:line="240" w:lineRule="auto"/>
      </w:pPr>
      <w:r>
        <w:separator/>
      </w:r>
    </w:p>
  </w:endnote>
  <w:endnote w:type="continuationSeparator" w:id="0">
    <w:p w14:paraId="1266A72B" w14:textId="77777777" w:rsidR="00F46AA8" w:rsidRDefault="00F46AA8" w:rsidP="00AB1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3E45E" w14:textId="77777777" w:rsidR="00F46AA8" w:rsidRDefault="00F46AA8" w:rsidP="00AB1701">
      <w:pPr>
        <w:spacing w:after="0" w:line="240" w:lineRule="auto"/>
      </w:pPr>
      <w:r>
        <w:separator/>
      </w:r>
    </w:p>
  </w:footnote>
  <w:footnote w:type="continuationSeparator" w:id="0">
    <w:p w14:paraId="6E9C193F" w14:textId="77777777" w:rsidR="00F46AA8" w:rsidRDefault="00F46AA8" w:rsidP="00AB1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9392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ED04AD0" w14:textId="2ED94EC7" w:rsidR="0029132A" w:rsidRPr="00F439BF" w:rsidRDefault="00F439B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PREDICTING CRIME FREQUENCY                                                                                           </w:t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29132A" w:rsidRPr="00F439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9132A" w:rsidRPr="00F439B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29132A" w:rsidRPr="00F439B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FECE56A" w14:textId="0C0CD58F" w:rsidR="00AB1701" w:rsidRPr="00AB1701" w:rsidRDefault="00AB170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DD"/>
    <w:rsid w:val="000105E9"/>
    <w:rsid w:val="000169E6"/>
    <w:rsid w:val="00022465"/>
    <w:rsid w:val="00030B0E"/>
    <w:rsid w:val="00031E6C"/>
    <w:rsid w:val="00036336"/>
    <w:rsid w:val="0005187A"/>
    <w:rsid w:val="00054B05"/>
    <w:rsid w:val="0005743C"/>
    <w:rsid w:val="000779FA"/>
    <w:rsid w:val="000A25A4"/>
    <w:rsid w:val="000B26C1"/>
    <w:rsid w:val="000E6AEF"/>
    <w:rsid w:val="000F37C2"/>
    <w:rsid w:val="00112650"/>
    <w:rsid w:val="001200BB"/>
    <w:rsid w:val="001311E8"/>
    <w:rsid w:val="00157942"/>
    <w:rsid w:val="0016577B"/>
    <w:rsid w:val="00171D85"/>
    <w:rsid w:val="001857AC"/>
    <w:rsid w:val="001958B3"/>
    <w:rsid w:val="00196273"/>
    <w:rsid w:val="001B7918"/>
    <w:rsid w:val="001D25B0"/>
    <w:rsid w:val="001D63BF"/>
    <w:rsid w:val="001F5FA9"/>
    <w:rsid w:val="00223FF6"/>
    <w:rsid w:val="00236657"/>
    <w:rsid w:val="002566A4"/>
    <w:rsid w:val="00260B61"/>
    <w:rsid w:val="00267CBE"/>
    <w:rsid w:val="0029132A"/>
    <w:rsid w:val="002923E0"/>
    <w:rsid w:val="002B5FD6"/>
    <w:rsid w:val="002B5FEF"/>
    <w:rsid w:val="002C0147"/>
    <w:rsid w:val="002C356B"/>
    <w:rsid w:val="002C3FAD"/>
    <w:rsid w:val="002C43B3"/>
    <w:rsid w:val="002D7059"/>
    <w:rsid w:val="002E4D60"/>
    <w:rsid w:val="002F1270"/>
    <w:rsid w:val="00303974"/>
    <w:rsid w:val="003073E8"/>
    <w:rsid w:val="003203F2"/>
    <w:rsid w:val="00345744"/>
    <w:rsid w:val="0036313B"/>
    <w:rsid w:val="00377136"/>
    <w:rsid w:val="003959B8"/>
    <w:rsid w:val="003A3612"/>
    <w:rsid w:val="003A7442"/>
    <w:rsid w:val="003B0004"/>
    <w:rsid w:val="003C4DE7"/>
    <w:rsid w:val="003D0359"/>
    <w:rsid w:val="003D0F51"/>
    <w:rsid w:val="003D665E"/>
    <w:rsid w:val="003F6B97"/>
    <w:rsid w:val="0040123F"/>
    <w:rsid w:val="004156DD"/>
    <w:rsid w:val="00434D52"/>
    <w:rsid w:val="0044081A"/>
    <w:rsid w:val="004713B6"/>
    <w:rsid w:val="004740CC"/>
    <w:rsid w:val="00474D65"/>
    <w:rsid w:val="00491517"/>
    <w:rsid w:val="004E0DD3"/>
    <w:rsid w:val="004E4D5A"/>
    <w:rsid w:val="004F193D"/>
    <w:rsid w:val="00527C7D"/>
    <w:rsid w:val="005310A4"/>
    <w:rsid w:val="00540448"/>
    <w:rsid w:val="00560E10"/>
    <w:rsid w:val="00561009"/>
    <w:rsid w:val="00564710"/>
    <w:rsid w:val="0058563E"/>
    <w:rsid w:val="00590F2D"/>
    <w:rsid w:val="00595F87"/>
    <w:rsid w:val="005C0309"/>
    <w:rsid w:val="005D6FD5"/>
    <w:rsid w:val="006048C0"/>
    <w:rsid w:val="0062418F"/>
    <w:rsid w:val="00632793"/>
    <w:rsid w:val="00635832"/>
    <w:rsid w:val="00637ACA"/>
    <w:rsid w:val="00643CCE"/>
    <w:rsid w:val="00682E9E"/>
    <w:rsid w:val="00684886"/>
    <w:rsid w:val="00691B33"/>
    <w:rsid w:val="00693609"/>
    <w:rsid w:val="006956DF"/>
    <w:rsid w:val="006C3359"/>
    <w:rsid w:val="006E02EA"/>
    <w:rsid w:val="00712356"/>
    <w:rsid w:val="00731546"/>
    <w:rsid w:val="007524BA"/>
    <w:rsid w:val="00755E75"/>
    <w:rsid w:val="00763E6E"/>
    <w:rsid w:val="00787BDE"/>
    <w:rsid w:val="007A7269"/>
    <w:rsid w:val="007B2E67"/>
    <w:rsid w:val="007D2B7E"/>
    <w:rsid w:val="007D338A"/>
    <w:rsid w:val="007D7ED2"/>
    <w:rsid w:val="007E2A73"/>
    <w:rsid w:val="007F11B2"/>
    <w:rsid w:val="007F2E41"/>
    <w:rsid w:val="007F4DC9"/>
    <w:rsid w:val="0083049C"/>
    <w:rsid w:val="008414F2"/>
    <w:rsid w:val="008569F1"/>
    <w:rsid w:val="00856E0C"/>
    <w:rsid w:val="008610FE"/>
    <w:rsid w:val="008A3BD9"/>
    <w:rsid w:val="008B0B41"/>
    <w:rsid w:val="008B61E9"/>
    <w:rsid w:val="008B6AD1"/>
    <w:rsid w:val="008C5186"/>
    <w:rsid w:val="008C62F7"/>
    <w:rsid w:val="008E4A4C"/>
    <w:rsid w:val="00901ED2"/>
    <w:rsid w:val="009216FC"/>
    <w:rsid w:val="00921A8E"/>
    <w:rsid w:val="0092201B"/>
    <w:rsid w:val="00924A77"/>
    <w:rsid w:val="0093725C"/>
    <w:rsid w:val="0094497E"/>
    <w:rsid w:val="00946E24"/>
    <w:rsid w:val="0097080E"/>
    <w:rsid w:val="00980806"/>
    <w:rsid w:val="00981662"/>
    <w:rsid w:val="00986DFD"/>
    <w:rsid w:val="00987746"/>
    <w:rsid w:val="00992653"/>
    <w:rsid w:val="009B043B"/>
    <w:rsid w:val="009B4641"/>
    <w:rsid w:val="009C2850"/>
    <w:rsid w:val="009F1907"/>
    <w:rsid w:val="009F6A9B"/>
    <w:rsid w:val="00A02747"/>
    <w:rsid w:val="00A03497"/>
    <w:rsid w:val="00A0752D"/>
    <w:rsid w:val="00A30427"/>
    <w:rsid w:val="00A32BFA"/>
    <w:rsid w:val="00A36DF7"/>
    <w:rsid w:val="00A37130"/>
    <w:rsid w:val="00A65E83"/>
    <w:rsid w:val="00A95422"/>
    <w:rsid w:val="00AB1701"/>
    <w:rsid w:val="00AC4F65"/>
    <w:rsid w:val="00AF2545"/>
    <w:rsid w:val="00B15411"/>
    <w:rsid w:val="00B3011E"/>
    <w:rsid w:val="00B332B1"/>
    <w:rsid w:val="00B34C3F"/>
    <w:rsid w:val="00B41DCA"/>
    <w:rsid w:val="00B56698"/>
    <w:rsid w:val="00B632AB"/>
    <w:rsid w:val="00B73224"/>
    <w:rsid w:val="00B910A2"/>
    <w:rsid w:val="00BA7BCB"/>
    <w:rsid w:val="00BD00A6"/>
    <w:rsid w:val="00BD4580"/>
    <w:rsid w:val="00BF4BE2"/>
    <w:rsid w:val="00C13E72"/>
    <w:rsid w:val="00C17EF5"/>
    <w:rsid w:val="00C36403"/>
    <w:rsid w:val="00C5126D"/>
    <w:rsid w:val="00C55D8A"/>
    <w:rsid w:val="00C704CA"/>
    <w:rsid w:val="00C775CF"/>
    <w:rsid w:val="00C77E9A"/>
    <w:rsid w:val="00C85B3F"/>
    <w:rsid w:val="00C92B70"/>
    <w:rsid w:val="00C969C3"/>
    <w:rsid w:val="00CA1FAB"/>
    <w:rsid w:val="00CE506D"/>
    <w:rsid w:val="00CF1AEE"/>
    <w:rsid w:val="00D076AC"/>
    <w:rsid w:val="00D10CB5"/>
    <w:rsid w:val="00D134FA"/>
    <w:rsid w:val="00D15703"/>
    <w:rsid w:val="00D3233C"/>
    <w:rsid w:val="00D41C8D"/>
    <w:rsid w:val="00D45068"/>
    <w:rsid w:val="00D5092C"/>
    <w:rsid w:val="00D571AE"/>
    <w:rsid w:val="00D6259D"/>
    <w:rsid w:val="00D815BA"/>
    <w:rsid w:val="00D93753"/>
    <w:rsid w:val="00DC0D36"/>
    <w:rsid w:val="00DD63B4"/>
    <w:rsid w:val="00DE0F86"/>
    <w:rsid w:val="00DF1ED0"/>
    <w:rsid w:val="00E07BCD"/>
    <w:rsid w:val="00E36BE4"/>
    <w:rsid w:val="00E51D72"/>
    <w:rsid w:val="00E52EE7"/>
    <w:rsid w:val="00E615FF"/>
    <w:rsid w:val="00E722DB"/>
    <w:rsid w:val="00E77725"/>
    <w:rsid w:val="00E802FE"/>
    <w:rsid w:val="00E8315F"/>
    <w:rsid w:val="00E96024"/>
    <w:rsid w:val="00E97B86"/>
    <w:rsid w:val="00EC1CAB"/>
    <w:rsid w:val="00EE6074"/>
    <w:rsid w:val="00EF765B"/>
    <w:rsid w:val="00EF786A"/>
    <w:rsid w:val="00F439BF"/>
    <w:rsid w:val="00F46AA8"/>
    <w:rsid w:val="00F757C9"/>
    <w:rsid w:val="00F76BF3"/>
    <w:rsid w:val="00FA2183"/>
    <w:rsid w:val="00FA4D40"/>
    <w:rsid w:val="00FB36C5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8D53"/>
  <w15:chartTrackingRefBased/>
  <w15:docId w15:val="{D6652A18-3C84-4014-B662-F7B0CE00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0123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A4D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969C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B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01"/>
  </w:style>
  <w:style w:type="paragraph" w:styleId="Footer">
    <w:name w:val="footer"/>
    <w:basedOn w:val="Normal"/>
    <w:link w:val="FooterChar"/>
    <w:uiPriority w:val="99"/>
    <w:unhideWhenUsed/>
    <w:rsid w:val="00AB1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8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Bromfield</dc:creator>
  <cp:keywords/>
  <dc:description/>
  <cp:lastModifiedBy>Cole Bromfield</cp:lastModifiedBy>
  <cp:revision>213</cp:revision>
  <dcterms:created xsi:type="dcterms:W3CDTF">2023-12-03T00:33:00Z</dcterms:created>
  <dcterms:modified xsi:type="dcterms:W3CDTF">2023-12-11T03:15:00Z</dcterms:modified>
</cp:coreProperties>
</file>